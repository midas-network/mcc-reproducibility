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w:hAnsi="Times"/>
          <w:sz w:val="22"/>
          <w:szCs w:val="22"/>
        </w:rPr>
      </w:pPr>
      <w:r>
        <w:rPr>
          <w:rFonts w:ascii="Times" w:hAnsi="Times"/>
          <w:sz w:val="22"/>
          <w:szCs w:val="22"/>
        </w:rPr>
        <w:t>Evaluating the Replicability of MIDAS Studies: A Pilot Study</w:t>
      </w:r>
    </w:p>
    <w:p>
      <w:pPr>
        <w:pStyle w:val="Normal"/>
        <w:rPr>
          <w:rFonts w:ascii="Times" w:hAnsi="Times"/>
          <w:sz w:val="22"/>
          <w:szCs w:val="22"/>
        </w:rPr>
      </w:pPr>
      <w:r>
        <w:rPr>
          <w:rFonts w:ascii="Times" w:hAnsi="Times"/>
          <w:sz w:val="22"/>
          <w:szCs w:val="22"/>
        </w:rPr>
      </w:r>
    </w:p>
    <w:p>
      <w:pPr>
        <w:pStyle w:val="Normal"/>
        <w:rPr>
          <w:rFonts w:ascii="Times" w:hAnsi="Times"/>
          <w:b/>
          <w:b/>
          <w:sz w:val="22"/>
          <w:szCs w:val="22"/>
        </w:rPr>
      </w:pPr>
      <w:r>
        <w:rPr>
          <w:rFonts w:ascii="Times" w:hAnsi="Times"/>
          <w:b/>
          <w:sz w:val="22"/>
          <w:szCs w:val="22"/>
        </w:rPr>
        <w:t>Introduction</w:t>
      </w:r>
    </w:p>
    <w:p>
      <w:pPr>
        <w:pStyle w:val="Normal"/>
        <w:rPr/>
      </w:pPr>
      <w:r>
        <w:rPr>
          <w:rFonts w:ascii="Times" w:hAnsi="Times"/>
          <w:b/>
          <w:sz w:val="22"/>
          <w:szCs w:val="22"/>
        </w:rPr>
        <w:tab/>
      </w:r>
      <w:ins w:id="0" w:author="Unknown Author" w:date="2019-10-04T12:04:41Z">
        <w:r>
          <w:rPr>
            <w:rFonts w:ascii="Times" w:hAnsi="Times"/>
            <w:b w:val="false"/>
            <w:bCs w:val="false"/>
            <w:sz w:val="22"/>
            <w:szCs w:val="22"/>
          </w:rPr>
          <w:t xml:space="preserve">Replicability of research studies is a fundamental part of the scientific process. </w:t>
        </w:r>
      </w:ins>
    </w:p>
    <w:p>
      <w:pPr>
        <w:pStyle w:val="Normal"/>
        <w:rPr/>
      </w:pPr>
      <w:del w:id="2" w:author="Unknown Author" w:date="2019-10-04T12:06:02Z">
        <w:r>
          <w:rPr>
            <w:rFonts w:ascii="Times" w:hAnsi="Times"/>
            <w:sz w:val="22"/>
            <w:szCs w:val="22"/>
          </w:rPr>
          <w:delText>Despite the general consensus within the scientific community</w:delText>
        </w:r>
      </w:del>
      <w:ins w:id="3" w:author="Unknown Author" w:date="2019-10-04T12:06:03Z">
        <w:r>
          <w:rPr>
            <w:rFonts w:ascii="Times" w:hAnsi="Times"/>
            <w:sz w:val="22"/>
            <w:szCs w:val="22"/>
          </w:rPr>
          <w:t>Recently, various studies have highlighted the lack of replicability and reproducibility of research in certain scientific domains, such as computer science [refs]</w:t>
        </w:r>
      </w:ins>
      <w:ins w:id="4" w:author="Unknown Author" w:date="2019-10-04T12:07:16Z">
        <w:r>
          <w:rPr>
            <w:rFonts w:ascii="Times" w:hAnsi="Times"/>
            <w:sz w:val="22"/>
            <w:szCs w:val="22"/>
          </w:rPr>
          <w:t>. Replicability, repeatability, and reproduci</w:t>
        </w:r>
      </w:ins>
      <w:ins w:id="5" w:author="Unknown Author" w:date="2019-10-04T12:07:16Z">
        <w:r>
          <w:rPr>
            <w:rFonts w:ascii="Times" w:hAnsi="Times"/>
            <w:sz w:val="22"/>
            <w:szCs w:val="22"/>
          </w:rPr>
          <w:t xml:space="preserve">bility are related concepts, but have each their own specific definition. Replicability is..... &lt;etc&gt;. The concept of Open Science has emerged to address limited replicability of scientific studies, through guidelines and infrastructure for sharing of data, software, source code, and workflows. </w:t>
        </w:r>
      </w:ins>
      <w:ins w:id="6" w:author="Unknown Author" w:date="2019-10-04T12:07:16Z">
        <w:r>
          <w:rPr>
            <w:rStyle w:val="Appleconvertedspace"/>
            <w:rFonts w:ascii="Times" w:hAnsi="Times"/>
            <w:color w:val="222222"/>
            <w:sz w:val="22"/>
            <w:szCs w:val="22"/>
            <w:shd w:fill="FFFFFF" w:val="clear"/>
          </w:rPr>
          <w:t>Previously, replicability studies have been conducted in computer science &lt;refs&gt; psychology [4], ecology and evolution [5</w:t>
        </w:r>
      </w:ins>
      <w:ins w:id="7" w:author="Unknown Author" w:date="2019-10-04T12:07:16Z">
        <w:r>
          <w:rPr>
            <w:rFonts w:ascii="Times" w:hAnsi="Times"/>
            <w:color w:val="000000"/>
            <w:sz w:val="22"/>
            <w:szCs w:val="22"/>
            <w:shd w:fill="FFFFFF" w:val="clear"/>
          </w:rPr>
          <w:t>–7</w:t>
        </w:r>
      </w:ins>
      <w:ins w:id="8" w:author="Unknown Author" w:date="2019-10-04T12:07:16Z">
        <w:r>
          <w:rPr>
            <w:rStyle w:val="Appleconvertedspace"/>
            <w:rFonts w:ascii="Times" w:hAnsi="Times"/>
            <w:color w:val="222222"/>
            <w:sz w:val="22"/>
            <w:szCs w:val="22"/>
            <w:shd w:fill="FFFFFF" w:val="clear"/>
          </w:rPr>
          <w:t xml:space="preserve">]; however, </w:t>
        </w:r>
      </w:ins>
      <w:ins w:id="9" w:author="Unknown Author" w:date="2019-10-04T12:07:16Z">
        <w:r>
          <w:rPr>
            <w:rFonts w:ascii="Times" w:hAnsi="Times"/>
            <w:sz w:val="22"/>
            <w:szCs w:val="22"/>
          </w:rPr>
          <w:t>to our knowledge, replicability studies have not been conducted for infectious disease modeling research.</w:t>
        </w:r>
      </w:ins>
      <w:ins w:id="10" w:author="Unknown Author" w:date="2019-10-04T12:07:16Z">
        <w:r>
          <w:rPr>
            <w:rFonts w:ascii="Times" w:hAnsi="Times"/>
            <w:sz w:val="22"/>
            <w:szCs w:val="22"/>
          </w:rPr>
          <w:t xml:space="preserve"> The FAIR principles have emerged as a guide towards re-usable digital objects. </w:t>
        </w:r>
      </w:ins>
    </w:p>
    <w:p>
      <w:pPr>
        <w:pStyle w:val="Normal"/>
        <w:rPr>
          <w:rFonts w:ascii="Times" w:hAnsi="Times"/>
          <w:ins w:id="13" w:author="Unknown Author" w:date="2019-10-04T12:07:16Z"/>
          <w:sz w:val="22"/>
          <w:szCs w:val="22"/>
        </w:rPr>
      </w:pPr>
      <w:ins w:id="12" w:author="Unknown Author" w:date="2019-10-04T12:07:16Z">
        <w:r>
          <w:rPr/>
        </w:r>
      </w:ins>
    </w:p>
    <w:p>
      <w:pPr>
        <w:pStyle w:val="Normal"/>
        <w:rPr>
          <w:rFonts w:ascii="Times" w:hAnsi="Times"/>
          <w:ins w:id="15" w:author="Unknown Author" w:date="2019-10-04T12:07:16Z"/>
          <w:sz w:val="22"/>
          <w:szCs w:val="22"/>
        </w:rPr>
      </w:pPr>
      <w:ins w:id="14" w:author="Unknown Author" w:date="2019-10-04T12:07:16Z">
        <w:r>
          <w:rPr/>
        </w:r>
      </w:ins>
    </w:p>
    <w:p>
      <w:pPr>
        <w:pStyle w:val="Normal"/>
        <w:rPr/>
      </w:pPr>
      <w:ins w:id="16" w:author="Unknown Author" w:date="2019-10-04T12:41:01Z">
        <w:r>
          <w:rPr>
            <w:rFonts w:ascii="Times" w:hAnsi="Times"/>
            <w:sz w:val="22"/>
            <w:szCs w:val="22"/>
          </w:rPr>
          <w:t>&lt;</w:t>
        </w:r>
      </w:ins>
      <w:ins w:id="17" w:author="Unknown Author" w:date="2019-10-04T12:41:01Z">
        <w:r>
          <w:rPr>
            <w:rFonts w:ascii="Times" w:hAnsi="Times"/>
            <w:sz w:val="22"/>
            <w:szCs w:val="22"/>
          </w:rPr>
          <w:t>remove&gt;</w:t>
        </w:r>
      </w:ins>
    </w:p>
    <w:p>
      <w:pPr>
        <w:pStyle w:val="Normal"/>
        <w:rPr/>
      </w:pPr>
      <w:r>
        <w:rPr>
          <w:rFonts w:ascii="Times" w:hAnsi="Times"/>
          <w:sz w:val="22"/>
          <w:szCs w:val="22"/>
        </w:rPr>
        <w:t xml:space="preserve"> </w:t>
      </w:r>
      <w:r>
        <w:rPr>
          <w:rFonts w:ascii="Times" w:hAnsi="Times"/>
          <w:sz w:val="22"/>
          <w:szCs w:val="22"/>
        </w:rPr>
        <w:t>t</w:t>
      </w:r>
      <w:del w:id="19" w:author="Unknown Author" w:date="2019-10-04T12:39:36Z">
        <w:r>
          <w:rPr>
            <w:rFonts w:ascii="Times" w:hAnsi="Times"/>
            <w:sz w:val="22"/>
            <w:szCs w:val="22"/>
          </w:rPr>
          <w:delText>hat publicly sharing research data promotes transparency and study replicability, researchers continue to withhold publishing data that underlies their scientific discoveries [1</w:delText>
        </w:r>
      </w:del>
      <w:del w:id="20" w:author="Unknown Author" w:date="2019-10-04T12:39:36Z">
        <w:r>
          <w:rPr>
            <w:rFonts w:ascii="Times" w:hAnsi="Times"/>
            <w:color w:val="000000"/>
            <w:sz w:val="22"/>
            <w:szCs w:val="22"/>
            <w:shd w:fill="FFFFFF" w:val="clear"/>
          </w:rPr>
          <w:delText>–</w:delText>
        </w:r>
      </w:del>
      <w:del w:id="21" w:author="Unknown Author" w:date="2019-10-04T12:39:36Z">
        <w:r>
          <w:rPr>
            <w:rFonts w:ascii="Times" w:hAnsi="Times"/>
            <w:sz w:val="22"/>
            <w:szCs w:val="22"/>
          </w:rPr>
          <w:delText>2]</w:delText>
        </w:r>
      </w:del>
      <w:r>
        <w:rPr>
          <w:rFonts w:ascii="Times" w:hAnsi="Times"/>
          <w:sz w:val="22"/>
          <w:szCs w:val="22"/>
        </w:rPr>
        <w:t>. Even when the raw data and code used to produce the study results are present, the quality of data documentation often impedes future replication and reproduction attempts</w:t>
      </w:r>
      <w:r>
        <w:rPr>
          <w:rStyle w:val="Appleconvertedspace"/>
          <w:rFonts w:ascii="Times" w:hAnsi="Times"/>
          <w:color w:val="222222"/>
          <w:sz w:val="22"/>
          <w:szCs w:val="22"/>
          <w:shd w:fill="FFFFFF" w:val="clear"/>
        </w:rPr>
        <w:t>.</w:t>
      </w:r>
      <w:r>
        <w:rPr>
          <w:rFonts w:ascii="Times" w:hAnsi="Times"/>
          <w:sz w:val="22"/>
          <w:szCs w:val="22"/>
        </w:rPr>
        <w:t xml:space="preserve"> To optimize the accessibility of data, the Findable, Accessible, Interoperable, and Reusable principles were created to guide researchers in data management and publishing [3].</w:t>
      </w:r>
      <w:r>
        <w:rPr>
          <w:rStyle w:val="Appleconvertedspace"/>
          <w:rFonts w:ascii="Times" w:hAnsi="Times"/>
          <w:color w:val="222222"/>
          <w:sz w:val="22"/>
          <w:szCs w:val="22"/>
          <w:shd w:fill="FFFFFF" w:val="clear"/>
        </w:rPr>
        <w:t xml:space="preserve"> </w:t>
      </w:r>
      <w:del w:id="22" w:author="Unknown Author" w:date="2019-10-04T12:40:08Z">
        <w:r>
          <w:rPr>
            <w:rStyle w:val="Appleconvertedspace"/>
            <w:rFonts w:ascii="Times" w:hAnsi="Times"/>
            <w:color w:val="222222"/>
            <w:sz w:val="22"/>
            <w:szCs w:val="22"/>
            <w:shd w:fill="FFFFFF" w:val="clear"/>
          </w:rPr>
          <w:delText>Previously, replicability studies have focused on psychological science [4] and ecology and evolution reports [5</w:delText>
        </w:r>
      </w:del>
      <w:del w:id="23" w:author="Unknown Author" w:date="2019-10-04T12:40:08Z">
        <w:r>
          <w:rPr>
            <w:rStyle w:val="Appleconvertedspace"/>
            <w:rFonts w:ascii="Times" w:hAnsi="Times"/>
            <w:color w:val="000000"/>
            <w:sz w:val="22"/>
            <w:szCs w:val="22"/>
            <w:shd w:fill="FFFFFF" w:val="clear"/>
          </w:rPr>
          <w:delText>–7</w:delText>
        </w:r>
      </w:del>
      <w:del w:id="24" w:author="Unknown Author" w:date="2019-10-04T12:40:08Z">
        <w:r>
          <w:rPr>
            <w:rStyle w:val="Appleconvertedspace"/>
            <w:rFonts w:ascii="Times" w:hAnsi="Times"/>
            <w:color w:val="222222"/>
            <w:sz w:val="22"/>
            <w:szCs w:val="22"/>
            <w:shd w:fill="FFFFFF" w:val="clear"/>
          </w:rPr>
          <w:delText xml:space="preserve">]; however, to our knowledge, replicability studies have not been conducted on infectious disease modeling research. </w:delText>
        </w:r>
      </w:del>
      <w:r>
        <w:rPr>
          <w:rFonts w:ascii="Times" w:hAnsi="Times"/>
          <w:color w:val="202020"/>
          <w:sz w:val="22"/>
          <w:szCs w:val="22"/>
          <w:shd w:fill="FFFFFF" w:val="clear"/>
        </w:rPr>
        <w:t xml:space="preserve">In this study, we will use the FAIR principles as a guide to evaluate the replicability of publications written by </w:t>
      </w:r>
      <w:r>
        <w:rPr>
          <w:rFonts w:ascii="Times" w:hAnsi="Times"/>
          <w:sz w:val="22"/>
          <w:szCs w:val="22"/>
        </w:rPr>
        <w:t xml:space="preserve">Models of Infectious Disease Agent Study (MIDAS) members. </w:t>
      </w:r>
    </w:p>
    <w:p>
      <w:pPr>
        <w:pStyle w:val="Normal"/>
        <w:rPr/>
      </w:pPr>
      <w:ins w:id="26" w:author="Unknown Author" w:date="2019-10-04T12:41:07Z">
        <w:r>
          <w:rPr>
            <w:rFonts w:ascii="Times" w:hAnsi="Times"/>
            <w:sz w:val="22"/>
            <w:szCs w:val="22"/>
          </w:rPr>
          <w:t>&lt;remove&gt;</w:t>
        </w:r>
      </w:ins>
    </w:p>
    <w:p>
      <w:pPr>
        <w:pStyle w:val="Normal"/>
        <w:ind w:firstLine="720"/>
        <w:rPr>
          <w:rFonts w:ascii="Times" w:hAnsi="Times"/>
          <w:iCs/>
          <w:color w:val="000000"/>
          <w:ins w:id="29" w:author="Unknown Author" w:date="2019-10-04T12:41:07Z"/>
          <w:sz w:val="22"/>
          <w:szCs w:val="22"/>
        </w:rPr>
      </w:pPr>
      <w:ins w:id="28" w:author="Unknown Author" w:date="2019-10-04T12:41:07Z">
        <w:r>
          <w:rPr/>
        </w:r>
      </w:ins>
    </w:p>
    <w:p>
      <w:pPr>
        <w:pStyle w:val="Normal"/>
        <w:ind w:firstLine="720"/>
        <w:rPr>
          <w:rFonts w:ascii="Times" w:hAnsi="Times"/>
          <w:iCs/>
          <w:color w:val="000000"/>
          <w:ins w:id="31" w:author="Unknown Author" w:date="2019-10-04T12:40:59Z"/>
          <w:sz w:val="22"/>
          <w:szCs w:val="22"/>
        </w:rPr>
      </w:pPr>
      <w:ins w:id="30" w:author="Unknown Author" w:date="2019-10-04T12:40:59Z">
        <w:r>
          <w:rPr/>
        </w:r>
      </w:ins>
    </w:p>
    <w:p>
      <w:pPr>
        <w:pStyle w:val="Normal"/>
        <w:ind w:firstLine="720"/>
        <w:rPr/>
      </w:pPr>
      <w:r>
        <w:rPr>
          <w:rFonts w:ascii="Times" w:hAnsi="Times"/>
          <w:iCs/>
          <w:color w:val="000000"/>
          <w:sz w:val="22"/>
          <w:szCs w:val="22"/>
        </w:rPr>
        <w:t xml:space="preserve">The purpose of this pilot study is to assess whether evaluating the replicability of studies conducted by </w:t>
      </w:r>
      <w:r>
        <w:rPr>
          <w:rFonts w:ascii="Times" w:hAnsi="Times"/>
          <w:sz w:val="22"/>
          <w:szCs w:val="22"/>
        </w:rPr>
        <w:t>MIDAS members is feasible</w:t>
      </w:r>
      <w:ins w:id="32" w:author="Unknown Author" w:date="2019-10-04T12:41:26Z">
        <w:r>
          <w:rPr>
            <w:rFonts w:ascii="Times" w:hAnsi="Times"/>
            <w:sz w:val="22"/>
            <w:szCs w:val="22"/>
          </w:rPr>
          <w:t xml:space="preserve"> and to determine the design of a full-scale replicability study</w:t>
        </w:r>
      </w:ins>
      <w:r>
        <w:rPr>
          <w:rFonts w:ascii="Times" w:hAnsi="Times"/>
          <w:sz w:val="22"/>
          <w:szCs w:val="22"/>
        </w:rPr>
        <w:t>.</w:t>
      </w:r>
      <w:r>
        <w:rPr>
          <w:rFonts w:ascii="Times" w:hAnsi="Times"/>
          <w:iCs/>
          <w:color w:val="000000"/>
          <w:sz w:val="22"/>
          <w:szCs w:val="22"/>
        </w:rPr>
        <w:t xml:space="preserve"> The specific feasibility objectives of this study are to determine if: 1) a study can be categorized as replicable given the published information, and 2) Occam software can be utilized to replicate study results when raw code and data are available. We will determine that it is feasible to carry on the </w:t>
      </w:r>
      <w:del w:id="33" w:author="Unknown Author" w:date="2019-10-04T12:42:04Z">
        <w:r>
          <w:rPr>
            <w:rFonts w:ascii="Times" w:hAnsi="Times"/>
            <w:iCs/>
            <w:color w:val="000000"/>
            <w:sz w:val="22"/>
            <w:szCs w:val="22"/>
          </w:rPr>
          <w:delText>main</w:delText>
        </w:r>
      </w:del>
      <w:ins w:id="34" w:author="Unknown Author" w:date="2019-10-04T12:42:04Z">
        <w:r>
          <w:rPr>
            <w:rFonts w:ascii="Times" w:hAnsi="Times"/>
            <w:iCs/>
            <w:color w:val="000000"/>
            <w:sz w:val="22"/>
            <w:szCs w:val="22"/>
          </w:rPr>
          <w:t>full-scale</w:t>
        </w:r>
      </w:ins>
      <w:r>
        <w:rPr>
          <w:rFonts w:ascii="Times" w:hAnsi="Times"/>
          <w:iCs/>
          <w:color w:val="000000"/>
          <w:sz w:val="22"/>
          <w:szCs w:val="22"/>
        </w:rPr>
        <w:t xml:space="preserve"> study if the surveyed MIDAS publications </w:t>
      </w:r>
      <w:del w:id="35" w:author="Unknown Author" w:date="2019-10-04T12:42:09Z">
        <w:r>
          <w:rPr>
            <w:rFonts w:ascii="Times" w:hAnsi="Times"/>
            <w:iCs/>
            <w:color w:val="000000"/>
            <w:sz w:val="22"/>
            <w:szCs w:val="22"/>
          </w:rPr>
          <w:delText>can</w:delText>
        </w:r>
      </w:del>
      <w:r>
        <w:rPr>
          <w:rFonts w:ascii="Times" w:hAnsi="Times"/>
          <w:iCs/>
          <w:color w:val="000000"/>
          <w:sz w:val="22"/>
          <w:szCs w:val="22"/>
        </w:rPr>
        <w:t xml:space="preserve"> meet these objectives.</w:t>
      </w:r>
    </w:p>
    <w:p>
      <w:pPr>
        <w:pStyle w:val="Normal"/>
        <w:rPr>
          <w:rFonts w:ascii="Times" w:hAnsi="Times"/>
          <w:iCs/>
          <w:color w:val="000000"/>
          <w:sz w:val="22"/>
          <w:szCs w:val="22"/>
        </w:rPr>
      </w:pPr>
      <w:r>
        <w:rPr>
          <w:rFonts w:ascii="Times" w:hAnsi="Times"/>
          <w:iCs/>
          <w:color w:val="000000"/>
          <w:sz w:val="22"/>
          <w:szCs w:val="22"/>
        </w:rPr>
      </w:r>
    </w:p>
    <w:p>
      <w:pPr>
        <w:pStyle w:val="Normal"/>
        <w:rPr>
          <w:rFonts w:ascii="Times" w:hAnsi="Times"/>
          <w:b/>
          <w:b/>
          <w:sz w:val="22"/>
          <w:szCs w:val="22"/>
        </w:rPr>
      </w:pPr>
      <w:r>
        <w:rPr>
          <w:rFonts w:ascii="Times" w:hAnsi="Times"/>
          <w:b/>
          <w:sz w:val="22"/>
          <w:szCs w:val="22"/>
        </w:rPr>
        <w:t>Study Objectives</w:t>
      </w:r>
    </w:p>
    <w:p>
      <w:pPr>
        <w:pStyle w:val="ListParagraph"/>
        <w:numPr>
          <w:ilvl w:val="0"/>
          <w:numId w:val="1"/>
        </w:numPr>
        <w:rPr>
          <w:rFonts w:ascii="Times" w:hAnsi="Times" w:eastAsia="Calibri" w:cs="" w:cstheme="minorBidi" w:eastAsiaTheme="minorHAnsi"/>
          <w:sz w:val="22"/>
          <w:szCs w:val="22"/>
        </w:rPr>
      </w:pPr>
      <w:r>
        <w:rPr>
          <w:rFonts w:ascii="Times" w:hAnsi="Times"/>
          <w:sz w:val="22"/>
          <w:szCs w:val="22"/>
        </w:rPr>
        <w:t>Evaluate the replicability of studies published by the MIDAS members.</w:t>
      </w:r>
    </w:p>
    <w:p>
      <w:pPr>
        <w:pStyle w:val="ListParagraph"/>
        <w:numPr>
          <w:ilvl w:val="0"/>
          <w:numId w:val="1"/>
        </w:numPr>
        <w:rPr>
          <w:rFonts w:ascii="Times" w:hAnsi="Times"/>
          <w:sz w:val="22"/>
          <w:szCs w:val="22"/>
        </w:rPr>
      </w:pPr>
      <w:r>
        <w:rPr>
          <w:rFonts w:ascii="Times" w:hAnsi="Times"/>
          <w:sz w:val="22"/>
          <w:szCs w:val="22"/>
        </w:rPr>
        <w:t xml:space="preserve">When raw data and code are available, use Occam to replicate the study results. </w:t>
      </w:r>
    </w:p>
    <w:p>
      <w:pPr>
        <w:pStyle w:val="Normal"/>
        <w:rPr>
          <w:rFonts w:ascii="Times" w:hAnsi="Times"/>
          <w:sz w:val="22"/>
          <w:szCs w:val="22"/>
        </w:rPr>
      </w:pPr>
      <w:r>
        <w:rPr>
          <w:rFonts w:ascii="Times" w:hAnsi="Times"/>
          <w:sz w:val="22"/>
          <w:szCs w:val="22"/>
        </w:rPr>
      </w:r>
    </w:p>
    <w:p>
      <w:pPr>
        <w:pStyle w:val="Normal"/>
        <w:rPr>
          <w:rFonts w:ascii="Times" w:hAnsi="Times"/>
          <w:b/>
          <w:b/>
          <w:sz w:val="22"/>
          <w:szCs w:val="22"/>
        </w:rPr>
      </w:pPr>
      <w:r>
        <w:rPr>
          <w:rFonts w:ascii="Times" w:hAnsi="Times"/>
          <w:b/>
          <w:sz w:val="22"/>
          <w:szCs w:val="22"/>
        </w:rPr>
        <w:t>Methods</w:t>
      </w:r>
    </w:p>
    <w:p>
      <w:pPr>
        <w:pStyle w:val="Normal"/>
        <w:rPr/>
      </w:pPr>
      <w:r>
        <w:rPr>
          <w:rFonts w:ascii="Times" w:hAnsi="Times"/>
          <w:b/>
          <w:sz w:val="22"/>
          <w:szCs w:val="22"/>
        </w:rPr>
        <w:tab/>
      </w:r>
      <w:r>
        <w:rPr>
          <w:rFonts w:ascii="Times" w:hAnsi="Times"/>
          <w:sz w:val="22"/>
          <w:szCs w:val="22"/>
        </w:rPr>
        <w:t xml:space="preserve">Five </w:t>
      </w:r>
      <w:del w:id="36" w:author="Unknown Author" w:date="2019-10-04T12:42:26Z">
        <w:r>
          <w:rPr>
            <w:rFonts w:ascii="Times" w:hAnsi="Times"/>
            <w:sz w:val="22"/>
            <w:szCs w:val="22"/>
          </w:rPr>
          <w:delText>randomly</w:delText>
        </w:r>
      </w:del>
      <w:r>
        <w:rPr>
          <w:rFonts w:ascii="Times" w:hAnsi="Times"/>
          <w:sz w:val="22"/>
          <w:szCs w:val="22"/>
        </w:rPr>
        <w:t xml:space="preserve"> </w:t>
      </w:r>
      <w:del w:id="37" w:author="Unknown Author" w:date="2019-10-04T12:42:27Z">
        <w:r>
          <w:rPr>
            <w:rFonts w:ascii="Times" w:hAnsi="Times"/>
            <w:sz w:val="22"/>
            <w:szCs w:val="22"/>
          </w:rPr>
          <w:delText>chosen</w:delText>
        </w:r>
      </w:del>
      <w:r>
        <w:rPr>
          <w:rFonts w:ascii="Times" w:hAnsi="Times"/>
          <w:sz w:val="22"/>
          <w:szCs w:val="22"/>
        </w:rPr>
        <w:t xml:space="preserve"> studies were selected from a compiled list of first and last authored publications for each </w:t>
      </w:r>
      <w:ins w:id="38" w:author="Unknown Author" w:date="2019-10-04T12:42:38Z">
        <w:r>
          <w:rPr>
            <w:rFonts w:ascii="Times" w:hAnsi="Times"/>
            <w:sz w:val="22"/>
            <w:szCs w:val="22"/>
          </w:rPr>
          <w:t xml:space="preserve">of 175 </w:t>
        </w:r>
      </w:ins>
      <w:r>
        <w:rPr>
          <w:rFonts w:ascii="Times" w:hAnsi="Times"/>
          <w:sz w:val="22"/>
          <w:szCs w:val="22"/>
        </w:rPr>
        <w:t>MIDAS member</w:t>
      </w:r>
      <w:ins w:id="39" w:author="Unknown Author" w:date="2019-10-04T12:42:43Z">
        <w:r>
          <w:rPr>
            <w:rFonts w:ascii="Times" w:hAnsi="Times"/>
            <w:sz w:val="22"/>
            <w:szCs w:val="22"/>
          </w:rPr>
          <w:t>s, as of &lt;date&gt;</w:t>
        </w:r>
      </w:ins>
      <w:r>
        <w:rPr>
          <w:rFonts w:ascii="Times" w:hAnsi="Times"/>
          <w:sz w:val="22"/>
          <w:szCs w:val="22"/>
        </w:rPr>
        <w:t xml:space="preserve"> </w:t>
      </w:r>
      <w:del w:id="40" w:author="Unknown Author" w:date="2019-10-04T12:42:51Z">
        <w:r>
          <w:rPr>
            <w:rFonts w:ascii="Times" w:hAnsi="Times"/>
            <w:sz w:val="22"/>
            <w:szCs w:val="22"/>
          </w:rPr>
          <w:delText>(n = 175)</w:delText>
        </w:r>
      </w:del>
      <w:r>
        <w:rPr>
          <w:rFonts w:ascii="Times" w:hAnsi="Times"/>
          <w:sz w:val="22"/>
          <w:szCs w:val="22"/>
        </w:rPr>
        <w:t xml:space="preserve">. For each study, raw data availability, whether the data were available in a single repository or collected from multiple sources, format of the data, and software used for data transformation were documented. Additionally, presence of code and the software used to generate the results were also recorded. When raw data and code were available, an attempt was made to upload the information into Occam to replicate the study results. </w:t>
      </w:r>
    </w:p>
    <w:p>
      <w:pPr>
        <w:pStyle w:val="Normal"/>
        <w:rPr>
          <w:rFonts w:ascii="Times" w:hAnsi="Times"/>
          <w:sz w:val="22"/>
          <w:szCs w:val="22"/>
        </w:rPr>
      </w:pPr>
      <w:r>
        <w:rPr>
          <w:rFonts w:ascii="Times" w:hAnsi="Times"/>
          <w:sz w:val="22"/>
          <w:szCs w:val="22"/>
        </w:rPr>
      </w:r>
    </w:p>
    <w:p>
      <w:pPr>
        <w:pStyle w:val="Normal"/>
        <w:rPr>
          <w:rFonts w:ascii="Times" w:hAnsi="Times"/>
          <w:b/>
          <w:b/>
          <w:sz w:val="22"/>
          <w:szCs w:val="22"/>
        </w:rPr>
      </w:pPr>
      <w:r>
        <w:rPr>
          <w:rFonts w:ascii="Times" w:hAnsi="Times"/>
          <w:b/>
          <w:sz w:val="22"/>
          <w:szCs w:val="22"/>
        </w:rPr>
        <w:t>Results</w:t>
      </w:r>
    </w:p>
    <w:p>
      <w:pPr>
        <w:pStyle w:val="Normal"/>
        <w:rPr>
          <w:rFonts w:ascii="Times" w:hAnsi="Times"/>
          <w:sz w:val="22"/>
          <w:szCs w:val="22"/>
        </w:rPr>
      </w:pPr>
      <w:r>
        <w:rPr>
          <w:rFonts w:ascii="Times" w:hAnsi="Times"/>
          <w:sz w:val="22"/>
          <w:szCs w:val="22"/>
        </w:rPr>
        <w:tab/>
        <w:t>Raw data was publicly available for three of the five studies [8</w:t>
      </w:r>
      <w:r>
        <w:rPr>
          <w:rFonts w:ascii="Times" w:hAnsi="Times"/>
          <w:color w:val="000000"/>
          <w:sz w:val="22"/>
          <w:szCs w:val="22"/>
          <w:shd w:fill="FFFFFF" w:val="clear"/>
        </w:rPr>
        <w:t>–</w:t>
      </w:r>
      <w:r>
        <w:rPr>
          <w:rFonts w:ascii="Times" w:hAnsi="Times"/>
          <w:sz w:val="22"/>
          <w:szCs w:val="22"/>
        </w:rPr>
        <w:t>10]. Of the three studies with available raw data, two compiled the data within a single repository with multiple formats [8</w:t>
      </w:r>
      <w:r>
        <w:rPr>
          <w:rFonts w:ascii="Times" w:hAnsi="Times"/>
          <w:color w:val="000000"/>
          <w:sz w:val="22"/>
          <w:szCs w:val="22"/>
          <w:shd w:fill="FFFFFF" w:val="clear"/>
        </w:rPr>
        <w:t>–</w:t>
      </w:r>
      <w:r>
        <w:rPr>
          <w:rFonts w:ascii="Times" w:hAnsi="Times"/>
          <w:sz w:val="22"/>
          <w:szCs w:val="22"/>
        </w:rPr>
        <w:t>9]; the third study referenced multiple sources where data in various formats were pulled [10]. Code used to run the full analysis of the study was available for two of the publications [8</w:t>
      </w:r>
      <w:r>
        <w:rPr>
          <w:rFonts w:ascii="Times" w:hAnsi="Times"/>
          <w:color w:val="000000"/>
          <w:sz w:val="22"/>
          <w:szCs w:val="22"/>
          <w:shd w:fill="FFFFFF" w:val="clear"/>
        </w:rPr>
        <w:t>–</w:t>
      </w:r>
      <w:r>
        <w:rPr>
          <w:rFonts w:ascii="Times" w:hAnsi="Times"/>
          <w:sz w:val="22"/>
          <w:szCs w:val="22"/>
        </w:rPr>
        <w:t>9]. One study provided code used to produce the results but did not provide information on data transformation methods [10]. The fourth study stated the software used for data transformation and analysis and provided a link for the raw data and code; however, neither was available when the link was followed [11]. The last study did not provide any raw data or code that was used in their analysis [12] (Table 1).</w:t>
      </w:r>
    </w:p>
    <w:p>
      <w:pPr>
        <w:pStyle w:val="Normal"/>
        <w:rPr>
          <w:rFonts w:ascii="Times" w:hAnsi="Times"/>
          <w:sz w:val="22"/>
          <w:szCs w:val="22"/>
        </w:rPr>
      </w:pPr>
      <w:r>
        <w:rPr>
          <w:rFonts w:ascii="Times" w:hAnsi="Times"/>
          <w:sz w:val="22"/>
          <w:szCs w:val="22"/>
        </w:rPr>
      </w:r>
    </w:p>
    <w:p>
      <w:pPr>
        <w:pStyle w:val="Normal"/>
        <w:rPr>
          <w:rFonts w:ascii="Times" w:hAnsi="Times"/>
          <w:sz w:val="22"/>
          <w:szCs w:val="22"/>
        </w:rPr>
      </w:pPr>
      <w:r>
        <w:rPr>
          <w:rFonts w:ascii="Times" w:hAnsi="Times"/>
          <w:sz w:val="22"/>
          <w:szCs w:val="22"/>
        </w:rPr>
      </w:r>
    </w:p>
    <w:p>
      <w:pPr>
        <w:pStyle w:val="Normal"/>
        <w:rPr>
          <w:rFonts w:ascii="Times" w:hAnsi="Times"/>
          <w:sz w:val="22"/>
          <w:szCs w:val="22"/>
        </w:rPr>
      </w:pPr>
      <w:r>
        <w:rPr>
          <w:rFonts w:ascii="Times" w:hAnsi="Times"/>
          <w:sz w:val="22"/>
          <w:szCs w:val="22"/>
        </w:rPr>
      </w:r>
    </w:p>
    <w:p>
      <w:pPr>
        <w:pStyle w:val="Normal"/>
        <w:rPr>
          <w:rFonts w:ascii="Times" w:hAnsi="Times"/>
          <w:sz w:val="22"/>
          <w:szCs w:val="22"/>
        </w:rPr>
      </w:pPr>
      <w:r>
        <w:rPr>
          <w:rFonts w:ascii="Times" w:hAnsi="Times"/>
          <w:sz w:val="22"/>
          <w:szCs w:val="22"/>
        </w:rPr>
      </w:r>
    </w:p>
    <w:p>
      <w:pPr>
        <w:pStyle w:val="Normal"/>
        <w:rPr>
          <w:rFonts w:ascii="Times" w:hAnsi="Times"/>
          <w:sz w:val="22"/>
          <w:szCs w:val="22"/>
        </w:rPr>
      </w:pPr>
      <w:r>
        <w:rPr>
          <w:rFonts w:ascii="Times" w:hAnsi="Times"/>
          <w:sz w:val="22"/>
          <w:szCs w:val="22"/>
        </w:rPr>
      </w:r>
    </w:p>
    <w:p>
      <w:pPr>
        <w:pStyle w:val="Normal"/>
        <w:rPr>
          <w:rFonts w:ascii="Times" w:hAnsi="Times"/>
          <w:sz w:val="22"/>
          <w:szCs w:val="22"/>
        </w:rPr>
      </w:pPr>
      <w:r>
        <w:rPr>
          <w:rFonts w:ascii="Times" w:hAnsi="Times"/>
          <w:sz w:val="22"/>
          <w:szCs w:val="22"/>
        </w:rPr>
      </w:r>
    </w:p>
    <w:p>
      <w:pPr>
        <w:pStyle w:val="Normal"/>
        <w:rPr>
          <w:rFonts w:ascii="Times" w:hAnsi="Times"/>
          <w:sz w:val="22"/>
          <w:szCs w:val="22"/>
        </w:rPr>
      </w:pPr>
      <w:r>
        <w:rPr>
          <w:rFonts w:ascii="Times" w:hAnsi="Times"/>
          <w:sz w:val="22"/>
          <w:szCs w:val="22"/>
        </w:rPr>
      </w:r>
    </w:p>
    <w:p>
      <w:pPr>
        <w:pStyle w:val="Normal"/>
        <w:rPr>
          <w:rFonts w:ascii="Times" w:hAnsi="Times"/>
          <w:sz w:val="22"/>
          <w:szCs w:val="22"/>
        </w:rPr>
      </w:pPr>
      <w:r>
        <w:rPr>
          <w:rFonts w:ascii="Times" w:hAnsi="Times"/>
          <w:sz w:val="22"/>
          <w:szCs w:val="22"/>
        </w:rPr>
      </w:r>
    </w:p>
    <w:p>
      <w:pPr>
        <w:pStyle w:val="Normal"/>
        <w:rPr>
          <w:rFonts w:ascii="Times" w:hAnsi="Times"/>
          <w:sz w:val="22"/>
          <w:szCs w:val="22"/>
        </w:rPr>
      </w:pPr>
      <w:r>
        <w:rPr>
          <w:rFonts w:ascii="Times" w:hAnsi="Times"/>
          <w:sz w:val="22"/>
          <w:szCs w:val="22"/>
        </w:rPr>
      </w:r>
    </w:p>
    <w:p>
      <w:pPr>
        <w:pStyle w:val="Normal"/>
        <w:rPr>
          <w:rFonts w:ascii="Times" w:hAnsi="Times"/>
          <w:sz w:val="22"/>
          <w:szCs w:val="22"/>
        </w:rPr>
      </w:pPr>
      <w:r>
        <w:rPr>
          <w:rFonts w:ascii="Times" w:hAnsi="Times"/>
          <w:sz w:val="22"/>
          <w:szCs w:val="22"/>
        </w:rPr>
      </w:r>
    </w:p>
    <w:p>
      <w:pPr>
        <w:pStyle w:val="Normal"/>
        <w:rPr>
          <w:rFonts w:ascii="Times" w:hAnsi="Times"/>
          <w:b/>
          <w:b/>
          <w:sz w:val="22"/>
          <w:szCs w:val="22"/>
        </w:rPr>
      </w:pPr>
      <w:r>
        <w:rPr>
          <w:rFonts w:ascii="Times" w:hAnsi="Times"/>
          <w:b/>
          <w:sz w:val="22"/>
          <w:szCs w:val="22"/>
        </w:rPr>
        <w:t xml:space="preserve">Table 1. Raw data and code availability assessment. </w:t>
      </w:r>
    </w:p>
    <w:p>
      <w:pPr>
        <w:pStyle w:val="Normal"/>
        <w:rPr>
          <w:rFonts w:ascii="Times" w:hAnsi="Times"/>
          <w:sz w:val="22"/>
          <w:szCs w:val="22"/>
        </w:rPr>
      </w:pPr>
      <w:r>
        <w:rPr>
          <w:rFonts w:ascii="Times" w:hAnsi="Times"/>
          <w:sz w:val="22"/>
          <w:szCs w:val="22"/>
        </w:rPr>
      </w:r>
    </w:p>
    <w:tbl>
      <w:tblPr>
        <w:tblStyle w:val="TableGrid"/>
        <w:tblW w:w="10696" w:type="dxa"/>
        <w:jc w:val="left"/>
        <w:tblInd w:w="-810" w:type="dxa"/>
        <w:tblCellMar>
          <w:top w:w="0" w:type="dxa"/>
          <w:left w:w="108" w:type="dxa"/>
          <w:bottom w:w="0" w:type="dxa"/>
          <w:right w:w="108" w:type="dxa"/>
        </w:tblCellMar>
        <w:tblLook w:firstRow="1" w:noVBand="1" w:lastRow="0" w:firstColumn="1" w:lastColumn="0" w:noHBand="0" w:val="04a0"/>
      </w:tblPr>
      <w:tblGrid>
        <w:gridCol w:w="985"/>
        <w:gridCol w:w="1173"/>
        <w:gridCol w:w="1799"/>
        <w:gridCol w:w="1348"/>
        <w:gridCol w:w="1890"/>
        <w:gridCol w:w="1171"/>
        <w:gridCol w:w="989"/>
        <w:gridCol w:w="1339"/>
      </w:tblGrid>
      <w:tr>
        <w:trPr>
          <w:trHeight w:val="88" w:hRule="atLeast"/>
        </w:trPr>
        <w:tc>
          <w:tcPr>
            <w:tcW w:w="985" w:type="dxa"/>
            <w:tcBorders>
              <w:left w:val="nil"/>
              <w:right w:val="nil"/>
            </w:tcBorders>
            <w:shd w:fill="auto" w:val="clear"/>
          </w:tcPr>
          <w:p>
            <w:pPr>
              <w:pStyle w:val="Normal"/>
              <w:jc w:val="center"/>
              <w:rPr>
                <w:rFonts w:ascii="Times" w:hAnsi="Times"/>
                <w:sz w:val="20"/>
                <w:szCs w:val="20"/>
              </w:rPr>
            </w:pPr>
            <w:r>
              <w:rPr>
                <w:rFonts w:ascii="Times" w:hAnsi="Times"/>
                <w:sz w:val="20"/>
                <w:szCs w:val="20"/>
              </w:rPr>
              <w:t xml:space="preserve">Study Number </w:t>
            </w:r>
          </w:p>
        </w:tc>
        <w:tc>
          <w:tcPr>
            <w:tcW w:w="1173" w:type="dxa"/>
            <w:tcBorders>
              <w:left w:val="nil"/>
              <w:right w:val="nil"/>
            </w:tcBorders>
            <w:shd w:fill="auto" w:val="clear"/>
          </w:tcPr>
          <w:p>
            <w:pPr>
              <w:pStyle w:val="Normal"/>
              <w:jc w:val="center"/>
              <w:rPr>
                <w:rFonts w:ascii="Times" w:hAnsi="Times"/>
                <w:sz w:val="20"/>
                <w:szCs w:val="20"/>
              </w:rPr>
            </w:pPr>
            <w:r>
              <w:rPr>
                <w:rFonts w:ascii="Times" w:hAnsi="Times"/>
                <w:sz w:val="20"/>
                <w:szCs w:val="20"/>
              </w:rPr>
              <w:t>Data Availability</w:t>
            </w:r>
          </w:p>
        </w:tc>
        <w:tc>
          <w:tcPr>
            <w:tcW w:w="1799" w:type="dxa"/>
            <w:tcBorders>
              <w:left w:val="nil"/>
              <w:right w:val="nil"/>
            </w:tcBorders>
            <w:shd w:fill="auto" w:val="clear"/>
          </w:tcPr>
          <w:p>
            <w:pPr>
              <w:pStyle w:val="Normal"/>
              <w:jc w:val="center"/>
              <w:rPr>
                <w:rFonts w:ascii="Times" w:hAnsi="Times"/>
                <w:sz w:val="20"/>
                <w:szCs w:val="20"/>
              </w:rPr>
            </w:pPr>
            <w:r>
              <w:rPr>
                <w:rFonts w:ascii="Times" w:hAnsi="Times"/>
                <w:sz w:val="20"/>
                <w:szCs w:val="20"/>
              </w:rPr>
              <w:t>Data Available in Single Repository</w:t>
            </w:r>
          </w:p>
        </w:tc>
        <w:tc>
          <w:tcPr>
            <w:tcW w:w="1348" w:type="dxa"/>
            <w:tcBorders>
              <w:left w:val="nil"/>
              <w:right w:val="nil"/>
            </w:tcBorders>
            <w:shd w:fill="auto" w:val="clear"/>
          </w:tcPr>
          <w:p>
            <w:pPr>
              <w:pStyle w:val="Normal"/>
              <w:jc w:val="center"/>
              <w:rPr>
                <w:rFonts w:ascii="Times" w:hAnsi="Times"/>
                <w:sz w:val="20"/>
                <w:szCs w:val="20"/>
              </w:rPr>
            </w:pPr>
            <w:r>
              <w:rPr>
                <w:rFonts w:ascii="Times" w:hAnsi="Times"/>
                <w:sz w:val="20"/>
                <w:szCs w:val="20"/>
              </w:rPr>
              <w:t>Data Format</w:t>
            </w:r>
          </w:p>
        </w:tc>
        <w:tc>
          <w:tcPr>
            <w:tcW w:w="1890" w:type="dxa"/>
            <w:tcBorders>
              <w:left w:val="nil"/>
              <w:right w:val="nil"/>
            </w:tcBorders>
            <w:shd w:fill="auto" w:val="clear"/>
          </w:tcPr>
          <w:p>
            <w:pPr>
              <w:pStyle w:val="Normal"/>
              <w:jc w:val="center"/>
              <w:rPr>
                <w:rFonts w:ascii="Times" w:hAnsi="Times"/>
                <w:sz w:val="20"/>
                <w:szCs w:val="20"/>
              </w:rPr>
            </w:pPr>
            <w:r>
              <w:rPr>
                <w:rFonts w:ascii="Times" w:hAnsi="Times"/>
                <w:sz w:val="20"/>
                <w:szCs w:val="20"/>
              </w:rPr>
              <w:t>Software for Data Transformation</w:t>
            </w:r>
          </w:p>
        </w:tc>
        <w:tc>
          <w:tcPr>
            <w:tcW w:w="1171" w:type="dxa"/>
            <w:tcBorders>
              <w:left w:val="nil"/>
              <w:right w:val="nil"/>
            </w:tcBorders>
            <w:shd w:fill="auto" w:val="clear"/>
          </w:tcPr>
          <w:p>
            <w:pPr>
              <w:pStyle w:val="Normal"/>
              <w:jc w:val="center"/>
              <w:rPr>
                <w:rFonts w:ascii="Times" w:hAnsi="Times"/>
                <w:sz w:val="20"/>
                <w:szCs w:val="20"/>
              </w:rPr>
            </w:pPr>
            <w:r>
              <w:rPr>
                <w:rFonts w:ascii="Times" w:hAnsi="Times"/>
                <w:sz w:val="20"/>
                <w:szCs w:val="20"/>
              </w:rPr>
              <w:t>Code Availability</w:t>
            </w:r>
          </w:p>
        </w:tc>
        <w:tc>
          <w:tcPr>
            <w:tcW w:w="989" w:type="dxa"/>
            <w:tcBorders>
              <w:left w:val="nil"/>
              <w:right w:val="nil"/>
            </w:tcBorders>
            <w:shd w:fill="auto" w:val="clear"/>
          </w:tcPr>
          <w:p>
            <w:pPr>
              <w:pStyle w:val="Normal"/>
              <w:jc w:val="center"/>
              <w:rPr>
                <w:rFonts w:ascii="Times" w:hAnsi="Times"/>
                <w:sz w:val="20"/>
                <w:szCs w:val="20"/>
              </w:rPr>
            </w:pPr>
            <w:r>
              <w:rPr>
                <w:rFonts w:ascii="Times" w:hAnsi="Times"/>
                <w:sz w:val="20"/>
                <w:szCs w:val="20"/>
              </w:rPr>
              <w:t>Analysis Software</w:t>
            </w:r>
          </w:p>
        </w:tc>
        <w:tc>
          <w:tcPr>
            <w:tcW w:w="1339" w:type="dxa"/>
            <w:tcBorders>
              <w:left w:val="nil"/>
              <w:right w:val="nil"/>
            </w:tcBorders>
            <w:shd w:fill="auto" w:val="clear"/>
          </w:tcPr>
          <w:p>
            <w:pPr>
              <w:pStyle w:val="Normal"/>
              <w:jc w:val="center"/>
              <w:rPr>
                <w:rFonts w:ascii="Times" w:hAnsi="Times"/>
                <w:sz w:val="20"/>
                <w:szCs w:val="20"/>
              </w:rPr>
            </w:pPr>
            <w:r>
              <w:rPr>
                <w:rFonts w:ascii="Times" w:hAnsi="Times"/>
                <w:sz w:val="20"/>
                <w:szCs w:val="20"/>
              </w:rPr>
              <w:t>Study Reference</w:t>
            </w:r>
          </w:p>
        </w:tc>
      </w:tr>
      <w:tr>
        <w:trPr>
          <w:trHeight w:val="68" w:hRule="atLeast"/>
        </w:trPr>
        <w:tc>
          <w:tcPr>
            <w:tcW w:w="985" w:type="dxa"/>
            <w:tcBorders>
              <w:left w:val="nil"/>
              <w:bottom w:val="nil"/>
              <w:right w:val="nil"/>
            </w:tcBorders>
            <w:shd w:fill="auto" w:val="clear"/>
          </w:tcPr>
          <w:p>
            <w:pPr>
              <w:pStyle w:val="Normal"/>
              <w:jc w:val="center"/>
              <w:rPr>
                <w:rFonts w:ascii="Times" w:hAnsi="Times"/>
                <w:sz w:val="20"/>
                <w:szCs w:val="20"/>
              </w:rPr>
            </w:pPr>
            <w:r>
              <w:rPr>
                <w:rFonts w:ascii="Times" w:hAnsi="Times"/>
                <w:sz w:val="20"/>
                <w:szCs w:val="20"/>
              </w:rPr>
              <w:t>1</w:t>
            </w:r>
          </w:p>
        </w:tc>
        <w:tc>
          <w:tcPr>
            <w:tcW w:w="1173" w:type="dxa"/>
            <w:tcBorders>
              <w:left w:val="nil"/>
              <w:bottom w:val="nil"/>
              <w:right w:val="nil"/>
            </w:tcBorders>
            <w:shd w:fill="auto" w:val="clear"/>
          </w:tcPr>
          <w:p>
            <w:pPr>
              <w:pStyle w:val="Normal"/>
              <w:jc w:val="center"/>
              <w:rPr>
                <w:rFonts w:ascii="Times" w:hAnsi="Times"/>
                <w:sz w:val="20"/>
                <w:szCs w:val="20"/>
              </w:rPr>
            </w:pPr>
            <w:r>
              <w:rPr>
                <w:rFonts w:ascii="Times" w:hAnsi="Times"/>
                <w:sz w:val="20"/>
                <w:szCs w:val="20"/>
              </w:rPr>
              <w:t>Yes</w:t>
            </w:r>
          </w:p>
        </w:tc>
        <w:tc>
          <w:tcPr>
            <w:tcW w:w="1799" w:type="dxa"/>
            <w:tcBorders>
              <w:left w:val="nil"/>
              <w:bottom w:val="nil"/>
              <w:right w:val="nil"/>
            </w:tcBorders>
            <w:shd w:fill="auto" w:val="clear"/>
          </w:tcPr>
          <w:p>
            <w:pPr>
              <w:pStyle w:val="Normal"/>
              <w:jc w:val="center"/>
              <w:rPr>
                <w:rFonts w:ascii="Times" w:hAnsi="Times"/>
                <w:sz w:val="20"/>
                <w:szCs w:val="20"/>
              </w:rPr>
            </w:pPr>
            <w:r>
              <w:rPr>
                <w:rFonts w:ascii="Times" w:hAnsi="Times"/>
                <w:sz w:val="20"/>
                <w:szCs w:val="20"/>
              </w:rPr>
              <w:t>Yes</w:t>
            </w:r>
          </w:p>
        </w:tc>
        <w:tc>
          <w:tcPr>
            <w:tcW w:w="1348" w:type="dxa"/>
            <w:tcBorders>
              <w:left w:val="nil"/>
              <w:bottom w:val="nil"/>
              <w:right w:val="nil"/>
            </w:tcBorders>
            <w:shd w:fill="auto" w:val="clear"/>
          </w:tcPr>
          <w:p>
            <w:pPr>
              <w:pStyle w:val="Normal"/>
              <w:jc w:val="center"/>
              <w:rPr>
                <w:rFonts w:ascii="Times" w:hAnsi="Times"/>
                <w:sz w:val="20"/>
                <w:szCs w:val="20"/>
              </w:rPr>
            </w:pPr>
            <w:r>
              <w:rPr>
                <w:rFonts w:ascii="Times" w:hAnsi="Times"/>
                <w:sz w:val="20"/>
                <w:szCs w:val="20"/>
              </w:rPr>
              <w:t>csv or rda</w:t>
            </w:r>
          </w:p>
        </w:tc>
        <w:tc>
          <w:tcPr>
            <w:tcW w:w="1890" w:type="dxa"/>
            <w:tcBorders>
              <w:left w:val="nil"/>
              <w:bottom w:val="nil"/>
              <w:right w:val="nil"/>
            </w:tcBorders>
            <w:shd w:fill="auto" w:val="clear"/>
          </w:tcPr>
          <w:p>
            <w:pPr>
              <w:pStyle w:val="Normal"/>
              <w:jc w:val="center"/>
              <w:rPr>
                <w:rFonts w:ascii="Times" w:hAnsi="Times"/>
                <w:sz w:val="20"/>
                <w:szCs w:val="20"/>
              </w:rPr>
            </w:pPr>
            <w:r>
              <w:rPr>
                <w:rFonts w:ascii="Times" w:hAnsi="Times"/>
                <w:sz w:val="20"/>
                <w:szCs w:val="20"/>
              </w:rPr>
              <w:t>R</w:t>
            </w:r>
          </w:p>
        </w:tc>
        <w:tc>
          <w:tcPr>
            <w:tcW w:w="1171" w:type="dxa"/>
            <w:tcBorders>
              <w:left w:val="nil"/>
              <w:bottom w:val="nil"/>
              <w:right w:val="nil"/>
            </w:tcBorders>
            <w:shd w:fill="auto" w:val="clear"/>
          </w:tcPr>
          <w:p>
            <w:pPr>
              <w:pStyle w:val="Normal"/>
              <w:jc w:val="center"/>
              <w:rPr>
                <w:rFonts w:ascii="Times" w:hAnsi="Times"/>
                <w:sz w:val="20"/>
                <w:szCs w:val="20"/>
              </w:rPr>
            </w:pPr>
            <w:r>
              <w:rPr>
                <w:rFonts w:ascii="Times" w:hAnsi="Times"/>
                <w:sz w:val="20"/>
                <w:szCs w:val="20"/>
              </w:rPr>
              <w:t>Yes</w:t>
            </w:r>
          </w:p>
        </w:tc>
        <w:tc>
          <w:tcPr>
            <w:tcW w:w="989" w:type="dxa"/>
            <w:tcBorders>
              <w:left w:val="nil"/>
              <w:bottom w:val="nil"/>
              <w:right w:val="nil"/>
            </w:tcBorders>
            <w:shd w:fill="auto" w:val="clear"/>
          </w:tcPr>
          <w:p>
            <w:pPr>
              <w:pStyle w:val="Normal"/>
              <w:jc w:val="center"/>
              <w:rPr>
                <w:rFonts w:ascii="Times" w:hAnsi="Times"/>
                <w:sz w:val="20"/>
                <w:szCs w:val="20"/>
              </w:rPr>
            </w:pPr>
            <w:r>
              <w:rPr>
                <w:rFonts w:ascii="Times" w:hAnsi="Times"/>
                <w:sz w:val="20"/>
                <w:szCs w:val="20"/>
              </w:rPr>
              <w:t>R</w:t>
            </w:r>
          </w:p>
        </w:tc>
        <w:tc>
          <w:tcPr>
            <w:tcW w:w="1339" w:type="dxa"/>
            <w:tcBorders>
              <w:left w:val="nil"/>
              <w:bottom w:val="nil"/>
              <w:right w:val="nil"/>
            </w:tcBorders>
            <w:shd w:fill="auto" w:val="clear"/>
          </w:tcPr>
          <w:p>
            <w:pPr>
              <w:pStyle w:val="Normal"/>
              <w:jc w:val="center"/>
              <w:rPr>
                <w:rFonts w:ascii="Times" w:hAnsi="Times"/>
                <w:sz w:val="20"/>
                <w:szCs w:val="20"/>
              </w:rPr>
            </w:pPr>
            <w:r>
              <w:rPr>
                <w:rFonts w:ascii="Times" w:hAnsi="Times"/>
                <w:sz w:val="20"/>
                <w:szCs w:val="20"/>
              </w:rPr>
              <w:t>[8]</w:t>
            </w:r>
          </w:p>
        </w:tc>
      </w:tr>
      <w:tr>
        <w:trPr>
          <w:trHeight w:val="125" w:hRule="atLeast"/>
        </w:trPr>
        <w:tc>
          <w:tcPr>
            <w:tcW w:w="985" w:type="dxa"/>
            <w:tcBorders>
              <w:top w:val="nil"/>
              <w:left w:val="nil"/>
              <w:bottom w:val="nil"/>
              <w:right w:val="nil"/>
            </w:tcBorders>
            <w:shd w:fill="auto" w:val="clear"/>
          </w:tcPr>
          <w:p>
            <w:pPr>
              <w:pStyle w:val="Normal"/>
              <w:jc w:val="center"/>
              <w:rPr>
                <w:rFonts w:ascii="Times" w:hAnsi="Times"/>
                <w:sz w:val="20"/>
                <w:szCs w:val="20"/>
              </w:rPr>
            </w:pPr>
            <w:r>
              <w:rPr>
                <w:rFonts w:ascii="Times" w:hAnsi="Times"/>
                <w:sz w:val="20"/>
                <w:szCs w:val="20"/>
              </w:rPr>
              <w:t>2</w:t>
            </w:r>
          </w:p>
        </w:tc>
        <w:tc>
          <w:tcPr>
            <w:tcW w:w="1173" w:type="dxa"/>
            <w:tcBorders>
              <w:top w:val="nil"/>
              <w:left w:val="nil"/>
              <w:bottom w:val="nil"/>
              <w:right w:val="nil"/>
            </w:tcBorders>
            <w:shd w:fill="auto" w:val="clear"/>
          </w:tcPr>
          <w:p>
            <w:pPr>
              <w:pStyle w:val="Normal"/>
              <w:jc w:val="center"/>
              <w:rPr>
                <w:rFonts w:ascii="Times" w:hAnsi="Times"/>
                <w:sz w:val="20"/>
                <w:szCs w:val="20"/>
              </w:rPr>
            </w:pPr>
            <w:r>
              <w:rPr>
                <w:rFonts w:ascii="Times" w:hAnsi="Times"/>
                <w:sz w:val="20"/>
                <w:szCs w:val="20"/>
              </w:rPr>
              <w:t>Yes</w:t>
            </w:r>
          </w:p>
        </w:tc>
        <w:tc>
          <w:tcPr>
            <w:tcW w:w="1799" w:type="dxa"/>
            <w:tcBorders>
              <w:top w:val="nil"/>
              <w:left w:val="nil"/>
              <w:bottom w:val="nil"/>
              <w:right w:val="nil"/>
            </w:tcBorders>
            <w:shd w:fill="auto" w:val="clear"/>
          </w:tcPr>
          <w:p>
            <w:pPr>
              <w:pStyle w:val="Normal"/>
              <w:jc w:val="center"/>
              <w:rPr>
                <w:rFonts w:ascii="Times" w:hAnsi="Times"/>
                <w:sz w:val="20"/>
                <w:szCs w:val="20"/>
              </w:rPr>
            </w:pPr>
            <w:r>
              <w:rPr>
                <w:rFonts w:ascii="Times" w:hAnsi="Times"/>
                <w:sz w:val="20"/>
                <w:szCs w:val="20"/>
              </w:rPr>
              <w:t>Yes</w:t>
            </w:r>
          </w:p>
        </w:tc>
        <w:tc>
          <w:tcPr>
            <w:tcW w:w="1348" w:type="dxa"/>
            <w:tcBorders>
              <w:top w:val="nil"/>
              <w:left w:val="nil"/>
              <w:bottom w:val="nil"/>
              <w:right w:val="nil"/>
            </w:tcBorders>
            <w:shd w:fill="auto" w:val="clear"/>
          </w:tcPr>
          <w:p>
            <w:pPr>
              <w:pStyle w:val="Normal"/>
              <w:jc w:val="center"/>
              <w:rPr>
                <w:rFonts w:ascii="Times" w:hAnsi="Times"/>
                <w:sz w:val="20"/>
                <w:szCs w:val="20"/>
              </w:rPr>
            </w:pPr>
            <w:r>
              <w:rPr>
                <w:rFonts w:ascii="Times" w:hAnsi="Times"/>
                <w:sz w:val="20"/>
                <w:szCs w:val="20"/>
              </w:rPr>
              <w:t>JSON</w:t>
            </w:r>
          </w:p>
        </w:tc>
        <w:tc>
          <w:tcPr>
            <w:tcW w:w="1890" w:type="dxa"/>
            <w:tcBorders>
              <w:top w:val="nil"/>
              <w:left w:val="nil"/>
              <w:bottom w:val="nil"/>
              <w:right w:val="nil"/>
            </w:tcBorders>
            <w:shd w:fill="auto" w:val="clear"/>
          </w:tcPr>
          <w:p>
            <w:pPr>
              <w:pStyle w:val="Normal"/>
              <w:jc w:val="center"/>
              <w:rPr>
                <w:rFonts w:ascii="Times" w:hAnsi="Times"/>
                <w:sz w:val="20"/>
                <w:szCs w:val="20"/>
              </w:rPr>
            </w:pPr>
            <w:r>
              <w:rPr>
                <w:rFonts w:ascii="Times" w:hAnsi="Times"/>
                <w:sz w:val="20"/>
                <w:szCs w:val="20"/>
              </w:rPr>
              <w:t>R, coffee, java script, or python</w:t>
            </w:r>
          </w:p>
        </w:tc>
        <w:tc>
          <w:tcPr>
            <w:tcW w:w="1171" w:type="dxa"/>
            <w:tcBorders>
              <w:top w:val="nil"/>
              <w:left w:val="nil"/>
              <w:bottom w:val="nil"/>
              <w:right w:val="nil"/>
            </w:tcBorders>
            <w:shd w:fill="auto" w:val="clear"/>
          </w:tcPr>
          <w:p>
            <w:pPr>
              <w:pStyle w:val="Normal"/>
              <w:jc w:val="center"/>
              <w:rPr>
                <w:rFonts w:ascii="Times" w:hAnsi="Times"/>
                <w:sz w:val="20"/>
                <w:szCs w:val="20"/>
              </w:rPr>
            </w:pPr>
            <w:r>
              <w:rPr>
                <w:rFonts w:ascii="Times" w:hAnsi="Times"/>
                <w:sz w:val="20"/>
                <w:szCs w:val="20"/>
              </w:rPr>
              <w:t>Yes</w:t>
            </w:r>
          </w:p>
        </w:tc>
        <w:tc>
          <w:tcPr>
            <w:tcW w:w="989" w:type="dxa"/>
            <w:tcBorders>
              <w:top w:val="nil"/>
              <w:left w:val="nil"/>
              <w:bottom w:val="nil"/>
              <w:right w:val="nil"/>
            </w:tcBorders>
            <w:shd w:fill="auto" w:val="clear"/>
          </w:tcPr>
          <w:p>
            <w:pPr>
              <w:pStyle w:val="Normal"/>
              <w:jc w:val="center"/>
              <w:rPr>
                <w:rFonts w:ascii="Times" w:hAnsi="Times"/>
                <w:sz w:val="20"/>
                <w:szCs w:val="20"/>
              </w:rPr>
            </w:pPr>
            <w:r>
              <w:rPr>
                <w:rFonts w:ascii="Times" w:hAnsi="Times"/>
                <w:sz w:val="20"/>
                <w:szCs w:val="20"/>
              </w:rPr>
              <w:t>R</w:t>
            </w:r>
          </w:p>
        </w:tc>
        <w:tc>
          <w:tcPr>
            <w:tcW w:w="1339" w:type="dxa"/>
            <w:tcBorders>
              <w:top w:val="nil"/>
              <w:left w:val="nil"/>
              <w:bottom w:val="nil"/>
              <w:right w:val="nil"/>
            </w:tcBorders>
            <w:shd w:fill="auto" w:val="clear"/>
          </w:tcPr>
          <w:p>
            <w:pPr>
              <w:pStyle w:val="Normal"/>
              <w:jc w:val="center"/>
              <w:rPr>
                <w:rFonts w:ascii="Times" w:hAnsi="Times"/>
                <w:sz w:val="20"/>
                <w:szCs w:val="20"/>
              </w:rPr>
            </w:pPr>
            <w:r>
              <w:rPr>
                <w:rFonts w:ascii="Times" w:hAnsi="Times"/>
                <w:sz w:val="20"/>
                <w:szCs w:val="20"/>
              </w:rPr>
              <w:t>[9]</w:t>
            </w:r>
          </w:p>
        </w:tc>
      </w:tr>
      <w:tr>
        <w:trPr>
          <w:trHeight w:val="116" w:hRule="atLeast"/>
        </w:trPr>
        <w:tc>
          <w:tcPr>
            <w:tcW w:w="985" w:type="dxa"/>
            <w:tcBorders>
              <w:top w:val="nil"/>
              <w:left w:val="nil"/>
              <w:bottom w:val="nil"/>
              <w:right w:val="nil"/>
            </w:tcBorders>
            <w:shd w:fill="auto" w:val="clear"/>
          </w:tcPr>
          <w:p>
            <w:pPr>
              <w:pStyle w:val="Normal"/>
              <w:jc w:val="center"/>
              <w:rPr>
                <w:rFonts w:ascii="Times" w:hAnsi="Times"/>
                <w:sz w:val="20"/>
                <w:szCs w:val="20"/>
              </w:rPr>
            </w:pPr>
            <w:r>
              <w:rPr>
                <w:rFonts w:ascii="Times" w:hAnsi="Times"/>
                <w:sz w:val="20"/>
                <w:szCs w:val="20"/>
              </w:rPr>
              <w:t>3</w:t>
            </w:r>
          </w:p>
        </w:tc>
        <w:tc>
          <w:tcPr>
            <w:tcW w:w="1173" w:type="dxa"/>
            <w:tcBorders>
              <w:top w:val="nil"/>
              <w:left w:val="nil"/>
              <w:bottom w:val="nil"/>
              <w:right w:val="nil"/>
            </w:tcBorders>
            <w:shd w:fill="auto" w:val="clear"/>
          </w:tcPr>
          <w:p>
            <w:pPr>
              <w:pStyle w:val="Normal"/>
              <w:jc w:val="center"/>
              <w:rPr>
                <w:rFonts w:ascii="Times" w:hAnsi="Times"/>
                <w:sz w:val="20"/>
                <w:szCs w:val="20"/>
              </w:rPr>
            </w:pPr>
            <w:r>
              <w:rPr>
                <w:rFonts w:ascii="Times" w:hAnsi="Times"/>
                <w:sz w:val="20"/>
                <w:szCs w:val="20"/>
              </w:rPr>
              <w:t>Yes</w:t>
            </w:r>
          </w:p>
        </w:tc>
        <w:tc>
          <w:tcPr>
            <w:tcW w:w="1799" w:type="dxa"/>
            <w:tcBorders>
              <w:top w:val="nil"/>
              <w:left w:val="nil"/>
              <w:bottom w:val="nil"/>
              <w:right w:val="nil"/>
            </w:tcBorders>
            <w:shd w:fill="auto" w:val="clear"/>
          </w:tcPr>
          <w:p>
            <w:pPr>
              <w:pStyle w:val="Normal"/>
              <w:jc w:val="center"/>
              <w:rPr>
                <w:rFonts w:ascii="Times" w:hAnsi="Times"/>
                <w:sz w:val="20"/>
                <w:szCs w:val="20"/>
              </w:rPr>
            </w:pPr>
            <w:r>
              <w:rPr>
                <w:rFonts w:ascii="Times" w:hAnsi="Times"/>
                <w:sz w:val="20"/>
                <w:szCs w:val="20"/>
              </w:rPr>
              <w:t>No</w:t>
            </w:r>
          </w:p>
        </w:tc>
        <w:tc>
          <w:tcPr>
            <w:tcW w:w="1348" w:type="dxa"/>
            <w:tcBorders>
              <w:top w:val="nil"/>
              <w:left w:val="nil"/>
              <w:bottom w:val="nil"/>
              <w:right w:val="nil"/>
            </w:tcBorders>
            <w:shd w:fill="auto" w:val="clear"/>
          </w:tcPr>
          <w:p>
            <w:pPr>
              <w:pStyle w:val="Normal"/>
              <w:jc w:val="center"/>
              <w:rPr>
                <w:rFonts w:ascii="Times" w:hAnsi="Times"/>
                <w:sz w:val="20"/>
                <w:szCs w:val="20"/>
              </w:rPr>
            </w:pPr>
            <w:r>
              <w:rPr>
                <w:rFonts w:ascii="Times" w:hAnsi="Times"/>
                <w:sz w:val="20"/>
                <w:szCs w:val="20"/>
              </w:rPr>
              <w:t>csv, pdf, excel, and docx</w:t>
            </w:r>
          </w:p>
        </w:tc>
        <w:tc>
          <w:tcPr>
            <w:tcW w:w="1890" w:type="dxa"/>
            <w:tcBorders>
              <w:top w:val="nil"/>
              <w:left w:val="nil"/>
              <w:bottom w:val="nil"/>
              <w:right w:val="nil"/>
            </w:tcBorders>
            <w:shd w:fill="auto" w:val="clear"/>
          </w:tcPr>
          <w:p>
            <w:pPr>
              <w:pStyle w:val="Normal"/>
              <w:jc w:val="center"/>
              <w:rPr>
                <w:rFonts w:ascii="Times" w:hAnsi="Times"/>
                <w:sz w:val="20"/>
                <w:szCs w:val="20"/>
              </w:rPr>
            </w:pPr>
            <w:r>
              <w:rPr>
                <w:rFonts w:eastAsia="Symbol" w:cs="Symbol" w:ascii="Symbol" w:hAnsi="Symbol"/>
                <w:sz w:val="20"/>
                <w:szCs w:val="20"/>
              </w:rPr>
              <w:t></w:t>
            </w:r>
          </w:p>
        </w:tc>
        <w:tc>
          <w:tcPr>
            <w:tcW w:w="1171" w:type="dxa"/>
            <w:tcBorders>
              <w:top w:val="nil"/>
              <w:left w:val="nil"/>
              <w:bottom w:val="nil"/>
              <w:right w:val="nil"/>
            </w:tcBorders>
            <w:shd w:fill="auto" w:val="clear"/>
          </w:tcPr>
          <w:p>
            <w:pPr>
              <w:pStyle w:val="Normal"/>
              <w:jc w:val="center"/>
              <w:rPr>
                <w:rFonts w:ascii="Times" w:hAnsi="Times"/>
                <w:sz w:val="20"/>
                <w:szCs w:val="20"/>
              </w:rPr>
            </w:pPr>
            <w:r>
              <w:rPr>
                <w:rFonts w:ascii="Times" w:hAnsi="Times"/>
                <w:sz w:val="20"/>
                <w:szCs w:val="20"/>
              </w:rPr>
              <w:t>Yes</w:t>
            </w:r>
          </w:p>
        </w:tc>
        <w:tc>
          <w:tcPr>
            <w:tcW w:w="989" w:type="dxa"/>
            <w:tcBorders>
              <w:top w:val="nil"/>
              <w:left w:val="nil"/>
              <w:bottom w:val="nil"/>
              <w:right w:val="nil"/>
            </w:tcBorders>
            <w:shd w:fill="auto" w:val="clear"/>
          </w:tcPr>
          <w:p>
            <w:pPr>
              <w:pStyle w:val="Normal"/>
              <w:jc w:val="center"/>
              <w:rPr>
                <w:rFonts w:ascii="Times" w:hAnsi="Times"/>
                <w:sz w:val="20"/>
                <w:szCs w:val="20"/>
              </w:rPr>
            </w:pPr>
            <w:r>
              <w:rPr>
                <w:rFonts w:ascii="Times" w:hAnsi="Times"/>
                <w:sz w:val="20"/>
                <w:szCs w:val="20"/>
              </w:rPr>
              <w:t>C++</w:t>
            </w:r>
          </w:p>
        </w:tc>
        <w:tc>
          <w:tcPr>
            <w:tcW w:w="1339" w:type="dxa"/>
            <w:tcBorders>
              <w:top w:val="nil"/>
              <w:left w:val="nil"/>
              <w:bottom w:val="nil"/>
              <w:right w:val="nil"/>
            </w:tcBorders>
            <w:shd w:fill="auto" w:val="clear"/>
          </w:tcPr>
          <w:p>
            <w:pPr>
              <w:pStyle w:val="Normal"/>
              <w:jc w:val="center"/>
              <w:rPr>
                <w:rFonts w:ascii="Times" w:hAnsi="Times"/>
                <w:sz w:val="20"/>
                <w:szCs w:val="20"/>
              </w:rPr>
            </w:pPr>
            <w:r>
              <w:rPr>
                <w:rFonts w:ascii="Times" w:hAnsi="Times"/>
                <w:sz w:val="20"/>
                <w:szCs w:val="20"/>
              </w:rPr>
              <w:t>[10]</w:t>
            </w:r>
          </w:p>
        </w:tc>
      </w:tr>
      <w:tr>
        <w:trPr>
          <w:trHeight w:val="149" w:hRule="atLeast"/>
        </w:trPr>
        <w:tc>
          <w:tcPr>
            <w:tcW w:w="985" w:type="dxa"/>
            <w:tcBorders>
              <w:top w:val="nil"/>
              <w:left w:val="nil"/>
              <w:bottom w:val="nil"/>
              <w:right w:val="nil"/>
            </w:tcBorders>
            <w:shd w:fill="auto" w:val="clear"/>
          </w:tcPr>
          <w:p>
            <w:pPr>
              <w:pStyle w:val="Normal"/>
              <w:jc w:val="center"/>
              <w:rPr>
                <w:rFonts w:ascii="Times" w:hAnsi="Times"/>
                <w:sz w:val="20"/>
                <w:szCs w:val="20"/>
              </w:rPr>
            </w:pPr>
            <w:r>
              <w:rPr>
                <w:rFonts w:ascii="Times" w:hAnsi="Times"/>
                <w:sz w:val="20"/>
                <w:szCs w:val="20"/>
              </w:rPr>
              <w:t>4</w:t>
            </w:r>
          </w:p>
        </w:tc>
        <w:tc>
          <w:tcPr>
            <w:tcW w:w="1173" w:type="dxa"/>
            <w:tcBorders>
              <w:top w:val="nil"/>
              <w:left w:val="nil"/>
              <w:bottom w:val="nil"/>
              <w:right w:val="nil"/>
            </w:tcBorders>
            <w:shd w:fill="auto" w:val="clear"/>
          </w:tcPr>
          <w:p>
            <w:pPr>
              <w:pStyle w:val="Normal"/>
              <w:jc w:val="center"/>
              <w:rPr>
                <w:rFonts w:ascii="Times" w:hAnsi="Times"/>
                <w:sz w:val="20"/>
                <w:szCs w:val="20"/>
              </w:rPr>
            </w:pPr>
            <w:r>
              <w:rPr>
                <w:rFonts w:ascii="Times" w:hAnsi="Times"/>
                <w:sz w:val="20"/>
                <w:szCs w:val="20"/>
              </w:rPr>
              <w:t>No</w:t>
            </w:r>
          </w:p>
        </w:tc>
        <w:tc>
          <w:tcPr>
            <w:tcW w:w="1799" w:type="dxa"/>
            <w:tcBorders>
              <w:top w:val="nil"/>
              <w:left w:val="nil"/>
              <w:bottom w:val="nil"/>
              <w:right w:val="nil"/>
            </w:tcBorders>
            <w:shd w:fill="auto" w:val="clear"/>
          </w:tcPr>
          <w:p>
            <w:pPr>
              <w:pStyle w:val="Normal"/>
              <w:jc w:val="center"/>
              <w:rPr>
                <w:rFonts w:ascii="Times" w:hAnsi="Times"/>
                <w:sz w:val="20"/>
                <w:szCs w:val="20"/>
              </w:rPr>
            </w:pPr>
            <w:r>
              <w:rPr>
                <w:rFonts w:eastAsia="Symbol" w:cs="Symbol" w:ascii="Symbol" w:hAnsi="Symbol"/>
                <w:sz w:val="20"/>
                <w:szCs w:val="20"/>
              </w:rPr>
              <w:t></w:t>
            </w:r>
          </w:p>
        </w:tc>
        <w:tc>
          <w:tcPr>
            <w:tcW w:w="1348" w:type="dxa"/>
            <w:tcBorders>
              <w:top w:val="nil"/>
              <w:left w:val="nil"/>
              <w:bottom w:val="nil"/>
              <w:right w:val="nil"/>
            </w:tcBorders>
            <w:shd w:fill="auto" w:val="clear"/>
          </w:tcPr>
          <w:p>
            <w:pPr>
              <w:pStyle w:val="Normal"/>
              <w:jc w:val="center"/>
              <w:rPr>
                <w:rFonts w:ascii="Times" w:hAnsi="Times"/>
                <w:sz w:val="20"/>
                <w:szCs w:val="20"/>
              </w:rPr>
            </w:pPr>
            <w:r>
              <w:rPr>
                <w:rFonts w:eastAsia="Symbol" w:cs="Symbol" w:ascii="Symbol" w:hAnsi="Symbol"/>
                <w:sz w:val="20"/>
                <w:szCs w:val="20"/>
              </w:rPr>
              <w:t></w:t>
            </w:r>
          </w:p>
        </w:tc>
        <w:tc>
          <w:tcPr>
            <w:tcW w:w="1890" w:type="dxa"/>
            <w:tcBorders>
              <w:top w:val="nil"/>
              <w:left w:val="nil"/>
              <w:bottom w:val="nil"/>
              <w:right w:val="nil"/>
            </w:tcBorders>
            <w:shd w:fill="auto" w:val="clear"/>
          </w:tcPr>
          <w:p>
            <w:pPr>
              <w:pStyle w:val="Normal"/>
              <w:jc w:val="center"/>
              <w:rPr>
                <w:rFonts w:ascii="Times" w:hAnsi="Times"/>
                <w:sz w:val="20"/>
                <w:szCs w:val="20"/>
              </w:rPr>
            </w:pPr>
            <w:r>
              <w:rPr>
                <w:rFonts w:ascii="Times" w:hAnsi="Times"/>
                <w:sz w:val="20"/>
                <w:szCs w:val="20"/>
              </w:rPr>
              <w:t>Perl, MATLAB, and R</w:t>
            </w:r>
          </w:p>
        </w:tc>
        <w:tc>
          <w:tcPr>
            <w:tcW w:w="1171" w:type="dxa"/>
            <w:tcBorders>
              <w:top w:val="nil"/>
              <w:left w:val="nil"/>
              <w:bottom w:val="nil"/>
              <w:right w:val="nil"/>
            </w:tcBorders>
            <w:shd w:fill="auto" w:val="clear"/>
          </w:tcPr>
          <w:p>
            <w:pPr>
              <w:pStyle w:val="Normal"/>
              <w:jc w:val="center"/>
              <w:rPr>
                <w:rFonts w:ascii="Times" w:hAnsi="Times"/>
                <w:sz w:val="20"/>
                <w:szCs w:val="20"/>
              </w:rPr>
            </w:pPr>
            <w:r>
              <w:rPr>
                <w:rFonts w:ascii="Times" w:hAnsi="Times"/>
                <w:sz w:val="20"/>
                <w:szCs w:val="20"/>
              </w:rPr>
              <w:t>No</w:t>
            </w:r>
          </w:p>
        </w:tc>
        <w:tc>
          <w:tcPr>
            <w:tcW w:w="989" w:type="dxa"/>
            <w:tcBorders>
              <w:top w:val="nil"/>
              <w:left w:val="nil"/>
              <w:bottom w:val="nil"/>
              <w:right w:val="nil"/>
            </w:tcBorders>
            <w:shd w:fill="auto" w:val="clear"/>
          </w:tcPr>
          <w:p>
            <w:pPr>
              <w:pStyle w:val="Normal"/>
              <w:jc w:val="center"/>
              <w:rPr>
                <w:rFonts w:ascii="Times" w:hAnsi="Times"/>
                <w:sz w:val="20"/>
                <w:szCs w:val="20"/>
              </w:rPr>
            </w:pPr>
            <w:r>
              <w:rPr>
                <w:rFonts w:ascii="Times" w:hAnsi="Times"/>
                <w:sz w:val="20"/>
                <w:szCs w:val="20"/>
              </w:rPr>
              <w:t>C++</w:t>
            </w:r>
          </w:p>
        </w:tc>
        <w:tc>
          <w:tcPr>
            <w:tcW w:w="1339" w:type="dxa"/>
            <w:tcBorders>
              <w:top w:val="nil"/>
              <w:left w:val="nil"/>
              <w:bottom w:val="nil"/>
              <w:right w:val="nil"/>
            </w:tcBorders>
            <w:shd w:fill="auto" w:val="clear"/>
          </w:tcPr>
          <w:p>
            <w:pPr>
              <w:pStyle w:val="Normal"/>
              <w:jc w:val="center"/>
              <w:rPr>
                <w:rFonts w:ascii="Times" w:hAnsi="Times"/>
                <w:sz w:val="20"/>
                <w:szCs w:val="20"/>
              </w:rPr>
            </w:pPr>
            <w:r>
              <w:rPr>
                <w:rFonts w:ascii="Times" w:hAnsi="Times"/>
                <w:sz w:val="20"/>
                <w:szCs w:val="20"/>
              </w:rPr>
              <w:t>[11]</w:t>
            </w:r>
          </w:p>
        </w:tc>
      </w:tr>
      <w:tr>
        <w:trPr>
          <w:trHeight w:val="149" w:hRule="atLeast"/>
        </w:trPr>
        <w:tc>
          <w:tcPr>
            <w:tcW w:w="985" w:type="dxa"/>
            <w:tcBorders>
              <w:top w:val="nil"/>
              <w:left w:val="nil"/>
              <w:right w:val="nil"/>
            </w:tcBorders>
            <w:shd w:fill="auto" w:val="clear"/>
          </w:tcPr>
          <w:p>
            <w:pPr>
              <w:pStyle w:val="Normal"/>
              <w:jc w:val="center"/>
              <w:rPr>
                <w:rFonts w:ascii="Times" w:hAnsi="Times"/>
                <w:sz w:val="20"/>
                <w:szCs w:val="20"/>
              </w:rPr>
            </w:pPr>
            <w:r>
              <w:rPr>
                <w:rFonts w:ascii="Times" w:hAnsi="Times"/>
                <w:sz w:val="20"/>
                <w:szCs w:val="20"/>
              </w:rPr>
              <w:t>5</w:t>
            </w:r>
          </w:p>
        </w:tc>
        <w:tc>
          <w:tcPr>
            <w:tcW w:w="1173" w:type="dxa"/>
            <w:tcBorders>
              <w:top w:val="nil"/>
              <w:left w:val="nil"/>
              <w:right w:val="nil"/>
            </w:tcBorders>
            <w:shd w:fill="auto" w:val="clear"/>
          </w:tcPr>
          <w:p>
            <w:pPr>
              <w:pStyle w:val="Normal"/>
              <w:jc w:val="center"/>
              <w:rPr>
                <w:rFonts w:ascii="Times" w:hAnsi="Times"/>
                <w:sz w:val="20"/>
                <w:szCs w:val="20"/>
              </w:rPr>
            </w:pPr>
            <w:r>
              <w:rPr>
                <w:rFonts w:ascii="Times" w:hAnsi="Times"/>
                <w:sz w:val="20"/>
                <w:szCs w:val="20"/>
              </w:rPr>
              <w:t>No</w:t>
            </w:r>
          </w:p>
        </w:tc>
        <w:tc>
          <w:tcPr>
            <w:tcW w:w="1799" w:type="dxa"/>
            <w:tcBorders>
              <w:top w:val="nil"/>
              <w:left w:val="nil"/>
              <w:right w:val="nil"/>
            </w:tcBorders>
            <w:shd w:fill="auto" w:val="clear"/>
          </w:tcPr>
          <w:p>
            <w:pPr>
              <w:pStyle w:val="Normal"/>
              <w:jc w:val="center"/>
              <w:rPr>
                <w:rFonts w:ascii="Times" w:hAnsi="Times"/>
                <w:sz w:val="20"/>
                <w:szCs w:val="20"/>
              </w:rPr>
            </w:pPr>
            <w:r>
              <w:rPr>
                <w:rFonts w:eastAsia="Symbol" w:cs="Symbol" w:ascii="Symbol" w:hAnsi="Symbol"/>
                <w:sz w:val="20"/>
                <w:szCs w:val="20"/>
              </w:rPr>
              <w:t></w:t>
            </w:r>
          </w:p>
        </w:tc>
        <w:tc>
          <w:tcPr>
            <w:tcW w:w="1348" w:type="dxa"/>
            <w:tcBorders>
              <w:top w:val="nil"/>
              <w:left w:val="nil"/>
              <w:right w:val="nil"/>
            </w:tcBorders>
            <w:shd w:fill="auto" w:val="clear"/>
          </w:tcPr>
          <w:p>
            <w:pPr>
              <w:pStyle w:val="Normal"/>
              <w:jc w:val="center"/>
              <w:rPr>
                <w:rFonts w:ascii="Times" w:hAnsi="Times"/>
                <w:sz w:val="20"/>
                <w:szCs w:val="20"/>
              </w:rPr>
            </w:pPr>
            <w:r>
              <w:rPr>
                <w:rFonts w:eastAsia="Symbol" w:cs="Symbol" w:ascii="Symbol" w:hAnsi="Symbol"/>
                <w:sz w:val="20"/>
                <w:szCs w:val="20"/>
              </w:rPr>
              <w:t></w:t>
            </w:r>
          </w:p>
        </w:tc>
        <w:tc>
          <w:tcPr>
            <w:tcW w:w="1890" w:type="dxa"/>
            <w:tcBorders>
              <w:top w:val="nil"/>
              <w:left w:val="nil"/>
              <w:right w:val="nil"/>
            </w:tcBorders>
            <w:shd w:fill="auto" w:val="clear"/>
          </w:tcPr>
          <w:p>
            <w:pPr>
              <w:pStyle w:val="Normal"/>
              <w:jc w:val="center"/>
              <w:rPr>
                <w:rFonts w:ascii="Times" w:hAnsi="Times"/>
                <w:sz w:val="20"/>
                <w:szCs w:val="20"/>
              </w:rPr>
            </w:pPr>
            <w:r>
              <w:rPr>
                <w:rFonts w:eastAsia="Symbol" w:cs="Symbol" w:ascii="Symbol" w:hAnsi="Symbol"/>
                <w:sz w:val="20"/>
                <w:szCs w:val="20"/>
              </w:rPr>
              <w:t></w:t>
            </w:r>
          </w:p>
        </w:tc>
        <w:tc>
          <w:tcPr>
            <w:tcW w:w="1171" w:type="dxa"/>
            <w:tcBorders>
              <w:top w:val="nil"/>
              <w:left w:val="nil"/>
              <w:right w:val="nil"/>
            </w:tcBorders>
            <w:shd w:fill="auto" w:val="clear"/>
          </w:tcPr>
          <w:p>
            <w:pPr>
              <w:pStyle w:val="Normal"/>
              <w:jc w:val="center"/>
              <w:rPr>
                <w:rFonts w:ascii="Times" w:hAnsi="Times"/>
                <w:sz w:val="20"/>
                <w:szCs w:val="20"/>
              </w:rPr>
            </w:pPr>
            <w:r>
              <w:rPr>
                <w:rFonts w:ascii="Times" w:hAnsi="Times"/>
                <w:sz w:val="20"/>
                <w:szCs w:val="20"/>
              </w:rPr>
              <w:t>No</w:t>
            </w:r>
          </w:p>
        </w:tc>
        <w:tc>
          <w:tcPr>
            <w:tcW w:w="989" w:type="dxa"/>
            <w:tcBorders>
              <w:top w:val="nil"/>
              <w:left w:val="nil"/>
              <w:right w:val="nil"/>
            </w:tcBorders>
            <w:shd w:fill="auto" w:val="clear"/>
          </w:tcPr>
          <w:p>
            <w:pPr>
              <w:pStyle w:val="Normal"/>
              <w:jc w:val="center"/>
              <w:rPr>
                <w:rFonts w:ascii="Times" w:hAnsi="Times"/>
                <w:sz w:val="20"/>
                <w:szCs w:val="20"/>
              </w:rPr>
            </w:pPr>
            <w:r>
              <w:rPr>
                <w:rFonts w:eastAsia="Symbol" w:cs="Symbol" w:ascii="Symbol" w:hAnsi="Symbol"/>
                <w:sz w:val="20"/>
                <w:szCs w:val="20"/>
              </w:rPr>
              <w:t></w:t>
            </w:r>
          </w:p>
        </w:tc>
        <w:tc>
          <w:tcPr>
            <w:tcW w:w="1339" w:type="dxa"/>
            <w:tcBorders>
              <w:top w:val="nil"/>
              <w:left w:val="nil"/>
              <w:right w:val="nil"/>
            </w:tcBorders>
            <w:shd w:fill="auto" w:val="clear"/>
          </w:tcPr>
          <w:p>
            <w:pPr>
              <w:pStyle w:val="Normal"/>
              <w:jc w:val="center"/>
              <w:rPr>
                <w:rFonts w:ascii="Times" w:hAnsi="Times"/>
                <w:sz w:val="20"/>
                <w:szCs w:val="20"/>
              </w:rPr>
            </w:pPr>
            <w:r>
              <w:rPr>
                <w:rFonts w:ascii="Times" w:hAnsi="Times"/>
                <w:sz w:val="20"/>
                <w:szCs w:val="20"/>
              </w:rPr>
              <w:t>[12]</w:t>
            </w:r>
          </w:p>
        </w:tc>
      </w:tr>
    </w:tbl>
    <w:p>
      <w:pPr>
        <w:pStyle w:val="Normal"/>
        <w:rPr>
          <w:rFonts w:ascii="Times" w:hAnsi="Times"/>
          <w:sz w:val="22"/>
          <w:szCs w:val="22"/>
        </w:rPr>
      </w:pPr>
      <w:r>
        <w:rPr>
          <w:rFonts w:ascii="Times" w:hAnsi="Times"/>
          <w:sz w:val="22"/>
          <w:szCs w:val="22"/>
        </w:rPr>
      </w:r>
    </w:p>
    <w:p>
      <w:pPr>
        <w:pStyle w:val="Normal"/>
        <w:rPr>
          <w:rFonts w:ascii="Times" w:hAnsi="Times"/>
          <w:b/>
          <w:b/>
          <w:sz w:val="22"/>
          <w:szCs w:val="22"/>
        </w:rPr>
      </w:pPr>
      <w:r>
        <w:rPr>
          <w:rFonts w:ascii="Times" w:hAnsi="Times"/>
          <w:b/>
          <w:sz w:val="22"/>
          <w:szCs w:val="22"/>
        </w:rPr>
        <w:t>Discussion</w:t>
      </w:r>
    </w:p>
    <w:p>
      <w:pPr>
        <w:pStyle w:val="Normal"/>
        <w:ind w:firstLine="720"/>
        <w:rPr>
          <w:rFonts w:ascii="Times" w:hAnsi="Times"/>
          <w:sz w:val="22"/>
          <w:szCs w:val="22"/>
        </w:rPr>
      </w:pPr>
      <w:r>
        <w:rPr>
          <w:rFonts w:ascii="Times" w:hAnsi="Times"/>
          <w:sz w:val="22"/>
          <w:szCs w:val="22"/>
        </w:rPr>
        <w:t>We were able to evaluate whether each of the five studies were replicable based on the availability of the raw data and code. Based on the assessment in Table 1, only two had published the necessary components to be categorized as replicable [7</w:t>
      </w:r>
      <w:r>
        <w:rPr>
          <w:rFonts w:ascii="Times" w:hAnsi="Times"/>
          <w:color w:val="000000"/>
          <w:sz w:val="22"/>
          <w:szCs w:val="22"/>
          <w:shd w:fill="FFFFFF" w:val="clear"/>
        </w:rPr>
        <w:t>–</w:t>
      </w:r>
      <w:r>
        <w:rPr>
          <w:rFonts w:ascii="Times" w:hAnsi="Times"/>
          <w:sz w:val="22"/>
          <w:szCs w:val="22"/>
        </w:rPr>
        <w:t>8]. While the fourth study provided references for where the raw data were collected and the software used to analyze the results, they did not provide the code used for data transformation and parameter estimations [11]. For our main study to be feasible, it would be appropriate to create a replicability scale that incorporates the FAIR principles to better categorize each study. Additionally, in the pilot study we were unable to use Occam because it is</w:t>
      </w:r>
      <w:bookmarkStart w:id="0" w:name="_GoBack"/>
      <w:bookmarkEnd w:id="0"/>
      <w:r>
        <w:rPr>
          <w:rFonts w:ascii="Times" w:hAnsi="Times"/>
          <w:sz w:val="22"/>
          <w:szCs w:val="22"/>
        </w:rPr>
        <w:t xml:space="preserve"> currently unable to analyze data with R. </w:t>
      </w:r>
      <w:r>
        <w:rPr>
          <w:rFonts w:ascii="Times" w:hAnsi="Times"/>
          <w:color w:val="202020"/>
          <w:sz w:val="22"/>
          <w:szCs w:val="22"/>
          <w:shd w:fill="FFFFFF" w:val="clear"/>
        </w:rPr>
        <w:t>In order for the main study to be feasible, Occam needs to be expanded to accept code from a larger variety of statistical software programs.</w:t>
      </w:r>
    </w:p>
    <w:p>
      <w:pPr>
        <w:pStyle w:val="Normal"/>
        <w:rPr>
          <w:rFonts w:ascii="Times" w:hAnsi="Times"/>
          <w:sz w:val="22"/>
          <w:szCs w:val="22"/>
        </w:rPr>
      </w:pPr>
      <w:r>
        <w:rPr>
          <w:rFonts w:ascii="Times" w:hAnsi="Times"/>
          <w:sz w:val="22"/>
          <w:szCs w:val="22"/>
        </w:rPr>
      </w:r>
    </w:p>
    <w:p>
      <w:pPr>
        <w:pStyle w:val="Normal"/>
        <w:rPr>
          <w:rFonts w:ascii="Times" w:hAnsi="Times"/>
          <w:b/>
          <w:b/>
          <w:sz w:val="22"/>
          <w:szCs w:val="22"/>
        </w:rPr>
      </w:pPr>
      <w:r>
        <w:rPr>
          <w:rFonts w:ascii="Times" w:hAnsi="Times"/>
          <w:b/>
          <w:sz w:val="22"/>
          <w:szCs w:val="22"/>
        </w:rPr>
        <w:t>References</w:t>
      </w:r>
    </w:p>
    <w:p>
      <w:pPr>
        <w:pStyle w:val="Normal"/>
        <w:rPr>
          <w:rFonts w:ascii="Times" w:hAnsi="Times"/>
          <w:sz w:val="22"/>
          <w:szCs w:val="22"/>
        </w:rPr>
      </w:pPr>
      <w:r>
        <w:rPr>
          <w:rFonts w:ascii="Times" w:hAnsi="Times"/>
          <w:sz w:val="22"/>
          <w:szCs w:val="22"/>
        </w:rPr>
      </w:r>
    </w:p>
    <w:p>
      <w:pPr>
        <w:pStyle w:val="Normal"/>
        <w:ind w:left="720" w:right="-720" w:hanging="720"/>
        <w:rPr>
          <w:rFonts w:ascii="Times" w:hAnsi="Times" w:eastAsia="Calibri" w:cs="Helvetica" w:eastAsiaTheme="minorHAnsi"/>
          <w:sz w:val="22"/>
          <w:szCs w:val="22"/>
        </w:rPr>
      </w:pPr>
      <w:r>
        <w:rPr>
          <w:rFonts w:eastAsia="Calibri" w:cs="Helvetica" w:ascii="Times" w:hAnsi="Times" w:eastAsiaTheme="minorHAnsi"/>
          <w:sz w:val="22"/>
          <w:szCs w:val="22"/>
        </w:rPr>
        <w:t>1.</w:t>
        <w:tab/>
        <w:t>Tenopir C, Allard S, Douglass K, Aydinoglu AU, Wu L, Read E, et al. Data sharing by scientists: practices and perceptions. PloS one. 2011;6(6):e21101. Epub 2011/07/09. doi: 10.1371/journal.pone.0021101. PubMed PMID: 21738610; PubMed Central PMCID: PMCPMC3126798.</w:t>
      </w:r>
    </w:p>
    <w:p>
      <w:pPr>
        <w:pStyle w:val="Normal"/>
        <w:ind w:left="720" w:right="-720" w:hanging="720"/>
        <w:rPr>
          <w:rFonts w:ascii="Times" w:hAnsi="Times" w:eastAsia="Calibri" w:cs="Helvetica" w:eastAsiaTheme="minorHAnsi"/>
          <w:sz w:val="22"/>
          <w:szCs w:val="22"/>
        </w:rPr>
      </w:pPr>
      <w:r>
        <w:rPr>
          <w:rFonts w:eastAsia="Calibri" w:cs="Helvetica" w:ascii="Times" w:hAnsi="Times" w:eastAsiaTheme="minorHAnsi"/>
          <w:sz w:val="22"/>
          <w:szCs w:val="22"/>
        </w:rPr>
        <w:t>2.</w:t>
        <w:tab/>
        <w:t>Fecher B, Friesike S, Hebing M. What drives academic data sharing? PloS one. 2015;10(2):e0118053. Epub 2015/02/26. doi: 10.1371/journal.pone.0118053. PubMed PMID: 25714752; PubMed Central PMCID: PMCPMC4340811.</w:t>
      </w:r>
    </w:p>
    <w:p>
      <w:pPr>
        <w:pStyle w:val="Normal"/>
        <w:ind w:left="720" w:right="-720" w:hanging="720"/>
        <w:rPr>
          <w:rFonts w:ascii="Times" w:hAnsi="Times" w:eastAsia="Calibri" w:cs="Helvetica" w:eastAsiaTheme="minorHAnsi"/>
          <w:sz w:val="22"/>
          <w:szCs w:val="22"/>
        </w:rPr>
      </w:pPr>
      <w:r>
        <w:rPr>
          <w:rFonts w:eastAsia="Calibri" w:cs="Helvetica" w:ascii="Times" w:hAnsi="Times" w:eastAsiaTheme="minorHAnsi"/>
          <w:sz w:val="22"/>
          <w:szCs w:val="22"/>
        </w:rPr>
        <w:t>3.</w:t>
        <w:tab/>
        <w:t>Wilkinson MD, Dumontier M, Aalbersberg IJ, Appleton G, Axton M, Baak A, et al. The FAIR Guiding Principles for scientific data management and stewardship. Scientific data. 2016;3:160018. Epub 2016/03/16. doi: 10.1038/sdata.2016.18. PubMed PMID: 26978244; PubMed Central PMCID: PMCPMC4792175.</w:t>
      </w:r>
    </w:p>
    <w:p>
      <w:pPr>
        <w:pStyle w:val="Normal"/>
        <w:ind w:left="720" w:right="-720" w:hanging="720"/>
        <w:rPr>
          <w:rFonts w:ascii="Times" w:hAnsi="Times" w:eastAsia="Calibri" w:cs="Helvetica" w:eastAsiaTheme="minorHAnsi"/>
          <w:sz w:val="22"/>
          <w:szCs w:val="22"/>
        </w:rPr>
      </w:pPr>
      <w:r>
        <w:rPr>
          <w:rFonts w:eastAsia="Calibri" w:cs="Helvetica" w:ascii="Times" w:hAnsi="Times" w:eastAsiaTheme="minorHAnsi"/>
          <w:sz w:val="22"/>
          <w:szCs w:val="22"/>
        </w:rPr>
        <w:t>4.</w:t>
        <w:tab/>
        <w:t>PSYCHOLOGY. Estimating the reproducibility of psychological science. Science (New York, NY). 2015;349(6251):aac4716. Epub 2015/09/01. doi: 10.1126/science.aac4716. PubMed PMID: 26315443.</w:t>
      </w:r>
    </w:p>
    <w:p>
      <w:pPr>
        <w:pStyle w:val="Normal"/>
        <w:ind w:left="720" w:right="-720" w:hanging="720"/>
        <w:rPr>
          <w:rFonts w:ascii="Times" w:hAnsi="Times" w:eastAsia="Calibri" w:cs="Helvetica" w:eastAsiaTheme="minorHAnsi"/>
          <w:sz w:val="22"/>
          <w:szCs w:val="22"/>
        </w:rPr>
      </w:pPr>
      <w:r>
        <w:rPr>
          <w:rFonts w:eastAsia="Calibri" w:cs="Helvetica" w:ascii="Times" w:hAnsi="Times" w:eastAsiaTheme="minorHAnsi"/>
          <w:sz w:val="22"/>
          <w:szCs w:val="22"/>
        </w:rPr>
        <w:t>5.</w:t>
        <w:tab/>
        <w:t>Jennions MD, Moller AP. Publication bias in ecology and evolution: an empirical assessment using the 'trim and fill' method. Biological reviews of the Cambridge Philosophical Society. 2002;77(2):211-22. Epub 2002/06/12. PubMed PMID: 12056747.</w:t>
      </w:r>
    </w:p>
    <w:p>
      <w:pPr>
        <w:pStyle w:val="Normal"/>
        <w:ind w:left="720" w:right="-720" w:hanging="720"/>
        <w:rPr>
          <w:rFonts w:ascii="Times" w:hAnsi="Times" w:eastAsia="Calibri" w:cs="Helvetica" w:eastAsiaTheme="minorHAnsi"/>
          <w:sz w:val="22"/>
          <w:szCs w:val="22"/>
        </w:rPr>
      </w:pPr>
      <w:r>
        <w:rPr>
          <w:rFonts w:eastAsia="Calibri" w:cs="Helvetica" w:ascii="Times" w:hAnsi="Times" w:eastAsiaTheme="minorHAnsi"/>
          <w:sz w:val="22"/>
          <w:szCs w:val="22"/>
        </w:rPr>
        <w:t>6.</w:t>
        <w:tab/>
        <w:t>Fidler F, Chee YE, Wintle BC, Burgman MA, McCarthy MA, Gordon A. Metaresearch for Evaluating Reproducibility in Ecology and Evolution. Bioscience. 2017;67(3):282-9. Epub 2017/06/10. doi: 10.1093/biosci/biw159. PubMed PMID: 28596617; PubMed Central PMCID: PMCPMC5384162.</w:t>
      </w:r>
    </w:p>
    <w:p>
      <w:pPr>
        <w:pStyle w:val="Normal"/>
        <w:ind w:left="720" w:right="-720" w:hanging="720"/>
        <w:rPr>
          <w:rFonts w:ascii="Times" w:hAnsi="Times" w:eastAsia="Calibri" w:cs="Helvetica" w:eastAsiaTheme="minorHAnsi"/>
          <w:sz w:val="22"/>
          <w:szCs w:val="22"/>
        </w:rPr>
      </w:pPr>
      <w:r>
        <w:rPr>
          <w:rFonts w:eastAsia="Calibri" w:cs="Helvetica" w:ascii="Times" w:hAnsi="Times" w:eastAsiaTheme="minorHAnsi"/>
          <w:sz w:val="22"/>
          <w:szCs w:val="22"/>
        </w:rPr>
        <w:t>7.</w:t>
        <w:tab/>
        <w:t>Roche DG, Kruuk LE, Lanfear R, Binning SA. Public Data Archiving in Ecology and Evolution: How Well Are We Doing? PLoS biology. 2015;13(11):e1002295. Epub 2015/11/12. doi: 10.1371/journal.pbio.1002295. PubMed PMID: 26556502; PubMed Central PMCID: PMCPMC4640582.</w:t>
      </w:r>
    </w:p>
    <w:p>
      <w:pPr>
        <w:pStyle w:val="Normal"/>
        <w:ind w:left="720" w:right="-720" w:hanging="720"/>
        <w:rPr>
          <w:rFonts w:ascii="Times" w:hAnsi="Times" w:eastAsia="Calibri" w:cs="Helvetica" w:eastAsiaTheme="minorHAnsi"/>
          <w:sz w:val="22"/>
          <w:szCs w:val="22"/>
        </w:rPr>
      </w:pPr>
      <w:r>
        <w:rPr>
          <w:rFonts w:eastAsia="Calibri" w:cs="Helvetica" w:ascii="Times" w:hAnsi="Times" w:eastAsiaTheme="minorHAnsi"/>
          <w:sz w:val="22"/>
          <w:szCs w:val="22"/>
        </w:rPr>
        <w:t xml:space="preserve">8. </w:t>
        <w:tab/>
        <w:t>Reich NG, Lauer SA, Sakrejda K, Iamsirithaworn S, Hinjoy S, Suangtho P, et al. Challenges in Real-Time Prediction of Infectious Disease: A Case Study of Dengue in Thailand. PLoS neglected tropical diseases. 2016;10(6):e0004761. Epub 2016/06/16. doi: 10.1371/journal.pntd.0004761. PubMed PMID: 27304062; PubMed Central PMCID: PMCPMC4909288.</w:t>
      </w:r>
    </w:p>
    <w:p>
      <w:pPr>
        <w:pStyle w:val="Normal"/>
        <w:ind w:left="720" w:right="-720" w:hanging="720"/>
        <w:rPr>
          <w:rFonts w:ascii="Times" w:hAnsi="Times" w:eastAsia="Calibri" w:cs="Helvetica" w:eastAsiaTheme="minorHAnsi"/>
          <w:sz w:val="22"/>
          <w:szCs w:val="22"/>
        </w:rPr>
      </w:pPr>
      <w:r>
        <w:rPr>
          <w:rFonts w:eastAsia="Calibri" w:cs="Helvetica" w:ascii="Times" w:hAnsi="Times" w:eastAsiaTheme="minorHAnsi"/>
          <w:sz w:val="22"/>
          <w:szCs w:val="22"/>
        </w:rPr>
        <w:t>9.</w:t>
        <w:tab/>
        <w:t>Brooks LC, Farrow DC, Hyun S, Tibshirani RJ, Rosenfeld R. Nonmechanistic forecasts of seasonal influenza with iterative one-week-ahead distributions. PLoS computational biology. 2018;14(6):e1006134. Epub 2018/06/16. doi: 10.1371/journal.pcbi.1006134. PubMed PMID: 29906286; PubMed Central PMCID: PMCPMC6034894.</w:t>
      </w:r>
    </w:p>
    <w:p>
      <w:pPr>
        <w:pStyle w:val="Normal"/>
        <w:ind w:left="720" w:right="-720" w:hanging="720"/>
        <w:rPr>
          <w:rFonts w:ascii="Times" w:hAnsi="Times" w:eastAsia="Calibri" w:cs="Helvetica" w:eastAsiaTheme="minorHAnsi"/>
          <w:sz w:val="22"/>
          <w:szCs w:val="22"/>
        </w:rPr>
      </w:pPr>
      <w:r>
        <w:rPr>
          <w:rFonts w:eastAsia="Calibri" w:cs="Helvetica" w:ascii="Times" w:hAnsi="Times" w:eastAsiaTheme="minorHAnsi"/>
          <w:sz w:val="22"/>
          <w:szCs w:val="22"/>
        </w:rPr>
        <w:t>10.</w:t>
        <w:tab/>
        <w:t>Arnold BJ, Gutmann MU, Grad YH, Sheppard SK, Corander J, Lipsitch M, et al. Weak Epistasis May Drive Adaptation in Recombining Bacteria. Genetics. 2018;208(3):1247-60. Epub 2018/01/14. doi: 10.1534/genetics.117.300662. PubMed PMID: 29330348; PubMed Central PMCID: PMCPMC5844334.</w:t>
      </w:r>
    </w:p>
    <w:p>
      <w:pPr>
        <w:pStyle w:val="Normal"/>
        <w:ind w:left="720" w:right="-720" w:hanging="720"/>
        <w:rPr>
          <w:rFonts w:ascii="Times" w:hAnsi="Times" w:eastAsia="Calibri" w:cs="Helvetica" w:eastAsiaTheme="minorHAnsi"/>
          <w:sz w:val="22"/>
          <w:szCs w:val="22"/>
        </w:rPr>
      </w:pPr>
      <w:r>
        <w:rPr>
          <w:rFonts w:eastAsia="Calibri" w:cs="Helvetica" w:ascii="Times" w:hAnsi="Times" w:eastAsiaTheme="minorHAnsi"/>
          <w:sz w:val="22"/>
          <w:szCs w:val="22"/>
        </w:rPr>
        <w:t>11.</w:t>
        <w:tab/>
        <w:t>Espana G, Grefenstette J, Perkins A, Torres C, Campo Carey A, Diaz H, et al. Exploring scenarios of chikungunya mitigation with a data-driven agent-based model of the 2014-2016 outbreak in Colombia. Scientific reports. 2018;8(1):12201. Epub 2018/08/17. doi: 10.1038/s41598-018-30647-8. PubMed PMID: 30111778; PubMed Central PMCID: PMCPMC6093909.</w:t>
      </w:r>
    </w:p>
    <w:p>
      <w:pPr>
        <w:pStyle w:val="Normal"/>
        <w:ind w:left="720" w:right="-720" w:hanging="720"/>
        <w:rPr>
          <w:rFonts w:ascii="Times" w:hAnsi="Times" w:eastAsia="Calibri" w:cs="Helvetica" w:eastAsiaTheme="minorHAnsi"/>
          <w:sz w:val="22"/>
          <w:szCs w:val="22"/>
        </w:rPr>
      </w:pPr>
      <w:r>
        <w:rPr>
          <w:rFonts w:eastAsia="Calibri" w:cs="Helvetica" w:ascii="Times" w:hAnsi="Times" w:eastAsiaTheme="minorHAnsi"/>
          <w:sz w:val="22"/>
          <w:szCs w:val="22"/>
        </w:rPr>
        <w:t>12.</w:t>
        <w:tab/>
        <w:t>Barton HD, Rohani P, Stallknecht DE, Brown J, Drake JM. Subtype diversity and reassortment potential for co-circulating avian influenza viruses at a diversity hot spot. The Journal of animal ecology. 2014;83(3):566-75. Epub 2013/10/30. doi: 10.1111/1365-2656.12167. PubMed PMID: 24164627; PubMed Central PMCID: PMCPMC4000580.</w:t>
      </w:r>
    </w:p>
    <w:p>
      <w:pPr>
        <w:pStyle w:val="Normal"/>
        <w:ind w:right="-720" w:hanging="0"/>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swiss"/>
    <w:pitch w:val="default"/>
  </w:font>
  <w:font w:name="Times New Roman">
    <w:charset w:val="01"/>
    <w:family w:val="swiss"/>
    <w:pitch w:val="default"/>
  </w:font>
  <w:font w:name="Liberation Sans">
    <w:altName w:val="Arial"/>
    <w:charset w:val="00"/>
    <w:family w:val="swiss"/>
    <w:pitch w:val="variable"/>
  </w:font>
  <w:font w:name="Times">
    <w:altName w:val="Times New Roman"/>
    <w:charset w:val="01"/>
    <w:family w:val="swiss"/>
    <w:pitch w:val="default"/>
  </w:font>
  <w:font w:name="Symbol">
    <w:charset w:val="02"/>
    <w:family w:val="swiss"/>
    <w:pitch w:val="default"/>
  </w:font>
  <w:font w:name="Times">
    <w:altName w:val="Times New Roman"/>
    <w:charset w:val="02"/>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20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94171c"/>
    <w:pPr>
      <w:widowControl/>
      <w:bidi w:val="0"/>
      <w:jc w:val="left"/>
    </w:pPr>
    <w:rPr>
      <w:rFonts w:ascii="Times New Roman" w:hAnsi="Times New Roman" w:eastAsia="Times New Roman" w:cs="Times New Roman"/>
      <w:color w:val="auto"/>
      <w:kern w:val="0"/>
      <w:sz w:val="24"/>
      <w:szCs w:val="24"/>
      <w:lang w:val="en-US" w:eastAsia="en-US" w:bidi="ar-SA"/>
    </w:rPr>
  </w:style>
  <w:style w:type="paragraph" w:styleId="Heading4">
    <w:name w:val="Heading 4"/>
    <w:basedOn w:val="Normal"/>
    <w:link w:val="Heading4Char"/>
    <w:uiPriority w:val="9"/>
    <w:qFormat/>
    <w:rsid w:val="006c14dc"/>
    <w:pPr>
      <w:spacing w:beforeAutospacing="1" w:afterAutospacing="1"/>
      <w:outlineLvl w:val="3"/>
    </w:pPr>
    <w:rPr>
      <w:b/>
      <w:bCs/>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61269c"/>
    <w:rPr>
      <w:i/>
      <w:iCs/>
    </w:rPr>
  </w:style>
  <w:style w:type="character" w:styleId="Heading4Char" w:customStyle="1">
    <w:name w:val="Heading 4 Char"/>
    <w:basedOn w:val="DefaultParagraphFont"/>
    <w:link w:val="Heading4"/>
    <w:uiPriority w:val="9"/>
    <w:qFormat/>
    <w:rsid w:val="006c14dc"/>
    <w:rPr>
      <w:rFonts w:ascii="Times New Roman" w:hAnsi="Times New Roman" w:eastAsia="Times New Roman" w:cs="Times New Roman"/>
      <w:b/>
      <w:bCs/>
    </w:rPr>
  </w:style>
  <w:style w:type="character" w:styleId="Appleconvertedspace" w:customStyle="1">
    <w:name w:val="apple-converted-space"/>
    <w:basedOn w:val="DefaultParagraphFont"/>
    <w:qFormat/>
    <w:rsid w:val="00756e72"/>
    <w:rPr/>
  </w:style>
  <w:style w:type="character" w:styleId="InternetLink">
    <w:name w:val="Internet Link"/>
    <w:basedOn w:val="DefaultParagraphFont"/>
    <w:uiPriority w:val="99"/>
    <w:semiHidden/>
    <w:unhideWhenUsed/>
    <w:rsid w:val="00756e72"/>
    <w:rPr>
      <w:color w:val="0000FF"/>
      <w:u w:val="single"/>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ucida Sans"/>
    </w:rPr>
  </w:style>
  <w:style w:type="paragraph" w:styleId="Caption">
    <w:name w:val="Caption"/>
    <w:basedOn w:val="Normal"/>
    <w:qFormat/>
    <w:pPr>
      <w:suppressLineNumbers/>
      <w:spacing w:before="120" w:after="120"/>
    </w:pPr>
    <w:rPr>
      <w:rFonts w:ascii="Calibri" w:hAnsi="Calibri" w:cs="Lucida Sans"/>
      <w:i/>
      <w:iCs/>
      <w:sz w:val="24"/>
      <w:szCs w:val="24"/>
    </w:rPr>
  </w:style>
  <w:style w:type="paragraph" w:styleId="Index">
    <w:name w:val="Index"/>
    <w:basedOn w:val="Normal"/>
    <w:qFormat/>
    <w:pPr>
      <w:suppressLineNumbers/>
    </w:pPr>
    <w:rPr>
      <w:rFonts w:ascii="Calibri" w:hAnsi="Calibri" w:cs="Lucida Sans"/>
    </w:rPr>
  </w:style>
  <w:style w:type="paragraph" w:styleId="ListParagraph">
    <w:name w:val="List Paragraph"/>
    <w:basedOn w:val="Normal"/>
    <w:uiPriority w:val="34"/>
    <w:qFormat/>
    <w:rsid w:val="00d77dc5"/>
    <w:pPr>
      <w:spacing w:before="0" w:after="0"/>
      <w:ind w:left="720" w:hanging="0"/>
      <w:contextualSpacing/>
    </w:pPr>
    <w:rPr/>
  </w:style>
  <w:style w:type="paragraph" w:styleId="NormalWeb">
    <w:name w:val="Normal (Web)"/>
    <w:basedOn w:val="Normal"/>
    <w:uiPriority w:val="99"/>
    <w:unhideWhenUsed/>
    <w:qFormat/>
    <w:rsid w:val="00942c1c"/>
    <w:pPr>
      <w:spacing w:beforeAutospacing="1" w:afterAutospacing="1"/>
    </w:pPr>
    <w:rPr/>
  </w:style>
  <w:style w:type="paragraph" w:styleId="P" w:customStyle="1">
    <w:name w:val="p"/>
    <w:basedOn w:val="Normal"/>
    <w:qFormat/>
    <w:rsid w:val="006c14dc"/>
    <w:pPr>
      <w:spacing w:beforeAutospacing="1" w:afterAutospacing="1"/>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14fb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LibreOffice/6.2.4.2$Windows_X86_64 LibreOffice_project/2412653d852ce75f65fbfa83fb7e7b669a126d64</Application>
  <Pages>3</Pages>
  <Words>1232</Words>
  <Characters>7123</Characters>
  <CharactersWithSpaces>8284</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2019-10-01T21:49:00Z</dcterms:created>
  <dc:creator>Dasha Pokutnaya</dc:creator>
  <dc:description/>
  <dc:language>en-US</dc:language>
  <cp:lastModifiedBy/>
  <dcterms:modified xsi:type="dcterms:W3CDTF">2019-10-04T14:28:46Z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